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240" w:after="120"/>
        <w:jc w:val="start"/>
        <w:rPr>
          <w:rFonts w:ascii="Arial" w:hAnsi="Arial"/>
          <w:sz w:val="36"/>
          <w:szCs w:val="36"/>
        </w:rPr>
      </w:pPr>
      <w:r>
        <w:rPr>
          <w:rFonts w:ascii="Arial" w:hAnsi="Arial"/>
          <w:sz w:val="36"/>
          <w:szCs w:val="36"/>
          <w:highlight w:val="yellow"/>
        </w:rPr>
        <w:t>Machine learning methods for electromyography error detection in field research: An application in full-shift field assessment of shoulder muscle activity in apple harvesting workers</w:t>
      </w:r>
    </w:p>
    <w:p>
      <w:pPr>
        <w:pStyle w:val="Heading2"/>
        <w:numPr>
          <w:ilvl w:val="1"/>
          <w:numId w:val="2"/>
        </w:numPr>
        <w:tabs>
          <w:tab w:val="clear" w:pos="709"/>
          <w:tab w:val="left" w:pos="0" w:leader="none"/>
        </w:tabs>
        <w:spacing w:lineRule="auto" w:line="480"/>
        <w:rPr>
          <w:rFonts w:ascii="Arial" w:hAnsi="Arial"/>
        </w:rPr>
      </w:pPr>
      <w:r>
        <w:rPr>
          <w:rFonts w:ascii="Arial" w:hAnsi="Arial"/>
        </w:rPr>
        <w:t>Abstract</w:t>
      </w:r>
    </w:p>
    <w:p>
      <w:pPr>
        <w:pStyle w:val="Normal"/>
        <w:spacing w:lineRule="auto" w:line="480"/>
        <w:rPr/>
      </w:pPr>
      <w:r>
        <w:rPr>
          <w:rFonts w:ascii="Arial" w:hAnsi="Arial"/>
          <w:highlight w:val="yellow"/>
        </w:rPr>
        <w:t xml:space="preserve">This study presented an alternative technique for processing electromyography (EMG) data with sporadic errors due to challenges associated with the field collection of EMG data. The application of this technique was used </w:t>
      </w:r>
      <w:r>
        <w:rPr>
          <w:rFonts w:ascii="Arial" w:hAnsi="Arial"/>
          <w:highlight w:val="yellow"/>
        </w:rPr>
        <w:t xml:space="preserve">to </w:t>
      </w:r>
      <w:r>
        <w:rPr>
          <w:rFonts w:ascii="Arial" w:hAnsi="Arial"/>
          <w:highlight w:val="yellow"/>
        </w:rPr>
        <w:t xml:space="preserve">detect errors, clean and optimize EMG data in order characterize and compare </w:t>
      </w:r>
      <w:r>
        <w:rPr>
          <w:rFonts w:ascii="Arial" w:hAnsi="Arial"/>
        </w:rPr>
        <w:t xml:space="preserve"> shoulder muscular load in farmworkers during apple harvesting in a trellised orchard. Surface EMG was used to take measurements from twenty-four participants in an actual field work environment. Under challenging field settings, data from twenty participants were retained. Anomalies in the EMG data were detected and removed with a customized algorithm using principal component analysis, interquartile range cut-off and unsupervised cluster analysis. This study found significantly greater upper trapezius muscle activity in farmworkers who used a ladder as compared to the alternative platform-based method where a team of mobile platform workers harvested apples from the tree tops and a second separate team of ground workers harvested apples from the tree bottoms. </w:t>
      </w:r>
      <w:r>
        <w:rPr>
          <w:rFonts w:ascii="Arial" w:hAnsi="Arial"/>
          <w:highlight w:val="yellow"/>
        </w:rPr>
        <w:t>By comparing the unprocessed and the processed, anomaly-free EMG data, the robustness of our proposed method was demonstrated.</w:t>
      </w:r>
    </w:p>
    <w:p>
      <w:pPr>
        <w:pStyle w:val="Normal"/>
        <w:spacing w:lineRule="auto" w:line="480"/>
        <w:rPr/>
      </w:pPr>
      <w:r>
        <w:rPr>
          <w:rFonts w:ascii="Arial" w:hAnsi="Arial"/>
          <w:b/>
          <w:bCs/>
        </w:rPr>
        <w:t>Keywords:</w:t>
      </w:r>
      <w:r>
        <w:rPr>
          <w:rFonts w:ascii="Arial" w:hAnsi="Arial"/>
        </w:rPr>
        <w:t xml:space="preserve"> anomaly detection; electromyography; horticulture; </w:t>
      </w:r>
      <w:r>
        <w:rPr>
          <w:rFonts w:ascii="Arial" w:hAnsi="Arial"/>
          <w:highlight w:val="yellow"/>
        </w:rPr>
        <w:t>k-means clustering; principle component analysis</w:t>
      </w:r>
      <w:r>
        <w:br w:type="page"/>
      </w:r>
    </w:p>
    <w:p>
      <w:pPr>
        <w:pStyle w:val="Heading2"/>
        <w:numPr>
          <w:ilvl w:val="1"/>
          <w:numId w:val="2"/>
        </w:numPr>
        <w:tabs>
          <w:tab w:val="clear" w:pos="709"/>
          <w:tab w:val="left" w:pos="0" w:leader="none"/>
        </w:tabs>
        <w:spacing w:lineRule="auto" w:line="480"/>
        <w:rPr>
          <w:rFonts w:ascii="Arial" w:hAnsi="Arial"/>
        </w:rPr>
      </w:pPr>
      <w:r>
        <w:rPr>
          <w:rFonts w:ascii="Arial" w:hAnsi="Arial"/>
        </w:rPr>
        <w:t>1. Introduction</w:t>
      </w:r>
    </w:p>
    <w:p>
      <w:pPr>
        <w:pStyle w:val="TextBody"/>
        <w:spacing w:lineRule="auto" w:line="480"/>
        <w:rPr>
          <w:rFonts w:ascii="Arial" w:hAnsi="Arial"/>
          <w:b/>
          <w:b/>
          <w:bCs/>
        </w:rPr>
      </w:pPr>
      <w:r>
        <w:rPr>
          <w:rFonts w:ascii="Arial" w:hAnsi="Arial"/>
          <w:b/>
          <w:bCs/>
          <w:sz w:val="28"/>
          <w:szCs w:val="28"/>
          <w:highlight w:val="yellow"/>
        </w:rPr>
        <w:t>1.1 Horticultural industry context</w:t>
      </w:r>
    </w:p>
    <w:p>
      <w:pPr>
        <w:pStyle w:val="Normal"/>
        <w:spacing w:lineRule="auto" w:line="480"/>
        <w:rPr/>
      </w:pPr>
      <w:r>
        <w:rPr>
          <w:rFonts w:ascii="Arial" w:hAnsi="Arial"/>
        </w:rPr>
        <w:t>It has been nearly three decades since Latino migrant farmworkers have been seasonally employed to fill the gaps in agricultural labour shortage in the United States (Blank 1998). Musculoskeletal pains are highly prevalent in this population (Kearney et al., 2016),  particularly among women (Ramos et al., 2020), with one common source repetitive and awkward work postures (Xiao et al., 2013), and most commonly during the harvesting season when the job demands are high.</w:t>
      </w:r>
    </w:p>
    <w:p>
      <w:pPr>
        <w:pStyle w:val="Normal"/>
        <w:spacing w:lineRule="auto" w:line="480"/>
        <w:rPr/>
      </w:pPr>
      <w:r>
        <w:rPr>
          <w:rFonts w:ascii="Arial" w:hAnsi="Arial"/>
        </w:rPr>
        <w:t>Horticulture in North America is moving towards trellised architecture, where the growth of the trees is controlled to facilitate the use of semi-automated, mobile orchard platforms. Such platforms can semi-autonomously move and transport workers through tree rows while they perform their regular work activities such as thinning, pruning and harvesting fruits. The use of the platforms is expected to reduce risk of musculoskeletal and fall injuries, which are common in this type of work (Fathallah 2010), and to enable more diverse populations to work in the orchards. However, this technology might also introduce other unknown musculoskeletal risk factors due to the work repetition and prolonged static work postures, especially in the shoulders due to the work often being above shoulder level.</w:t>
      </w:r>
    </w:p>
    <w:p>
      <w:pPr>
        <w:pStyle w:val="Normal"/>
        <w:spacing w:lineRule="auto" w:line="480"/>
        <w:rPr/>
      </w:pPr>
      <w:r>
        <w:rPr>
          <w:rFonts w:ascii="Arial" w:hAnsi="Arial"/>
          <w:b/>
          <w:bCs/>
          <w:sz w:val="28"/>
          <w:szCs w:val="28"/>
          <w:highlight w:val="yellow"/>
        </w:rPr>
        <w:t>1.2 Electromyography field data collection</w:t>
      </w:r>
    </w:p>
    <w:p>
      <w:pPr>
        <w:pStyle w:val="Normal"/>
        <w:spacing w:lineRule="auto" w:line="480"/>
        <w:rPr/>
      </w:pPr>
      <w:r>
        <w:rPr>
          <w:rFonts w:ascii="Arial" w:hAnsi="Arial"/>
        </w:rPr>
        <w:t>Surface electromyography (EMG) is a non-invasive technique for measuring electrical activity resulting from muscle contraction and relaxation. The amplitude of EMG can be used as an estimator of muscular load. Surface EMG has been shown to have utility for estimating muscular loads during work. For example, Freivalds et al. (2006) simulated the task of carrying a heavy fruit bucket while reaching over and down to pick fruits in laboratory environment, and measured upper trapezius EMG. Meyer and Radwin (2007) also used surface EMG to measure muscle activity in trapezius as well as in erector spinae during simulated harvesting tasks on the ground, and made a comparison between stoop and prone postures. Additionally, Jin et al. (2009) used similar methods to measure low back muscle activity during simulated harvesting tasks in kneeling, squatting, and stooping postures in laboratory.</w:t>
      </w:r>
    </w:p>
    <w:p>
      <w:pPr>
        <w:pStyle w:val="Normal"/>
        <w:spacing w:lineRule="auto" w:line="480"/>
        <w:rPr/>
      </w:pPr>
      <w:r>
        <w:rPr>
          <w:rFonts w:ascii="Arial" w:hAnsi="Arial"/>
        </w:rPr>
        <w:t>Despite the prior successful use in more controlled settings, the use of surface EMG in real, outdoor agricultural environments is challenging; due to the fact that equipment including data logger, electrodes and cables may interfere with tasks and/or catch on equipment or plants; and that perspiration can lead to the electrodes slipping, losing skin contact or falling off. Thus, to date, there has been only a few outdoor, agricultural field studies where EMG has been successfully used. Among those studies, Douphrate et al. (2017) used surface EMG to evaluate muscle activity in upper trapezius, anterior deltoid, forearm flexors and forearm extensors in order to compare different designs of large-scale cow milking operations. In another observational study, surface EMG was used for estimating muscle activity in multiple muscle groups during various agricultural tasks (Fethke et al., 2020). Lastly, farmers’ erector spinae EMG were measured to evaluate muscle activity changes by the use of assistive device (Thamsuwan et al., 2020a).</w:t>
      </w:r>
    </w:p>
    <w:p>
      <w:pPr>
        <w:pStyle w:val="Normal"/>
        <w:spacing w:lineRule="auto" w:line="480"/>
        <w:rPr/>
      </w:pPr>
      <w:r>
        <w:rPr>
          <w:rFonts w:ascii="Arial" w:hAnsi="Arial"/>
          <w:b/>
          <w:bCs/>
          <w:sz w:val="28"/>
          <w:szCs w:val="28"/>
          <w:highlight w:val="yellow"/>
        </w:rPr>
        <w:t>1.3 Electromyography signal processing</w:t>
      </w:r>
    </w:p>
    <w:p>
      <w:pPr>
        <w:pStyle w:val="Normal"/>
        <w:spacing w:lineRule="auto" w:line="480"/>
        <w:rPr/>
      </w:pPr>
      <w:r>
        <w:rPr>
          <w:rFonts w:ascii="Arial" w:hAnsi="Arial"/>
          <w:highlight w:val="yellow"/>
        </w:rPr>
        <w:t>The basic EMG signal processing in ergonomics include the signal amplitudes, describing muscle activity with relationship with force, and the spectral parameters, used for detecting frequency changes in muscle activity that are thought to be associated with muscle fatigue. In occupational ergonomics, EMG amplitudes are derived for the percentiles of the Amplitude Probability Distribution Frequency (APDF) to define static, median and peak muscle activities (Jonsson 1982). Also, a shift in mean or median power frequency towards lower frequency have been thought to be associated with muscle fatigue in the workplace (Herberts et al., 1980). Established EMG parameters may be used to identify and remove anomalies in EMG data beyond typical errors known to be associated EMG instrumentation, ambient noise, and/or motion artifacts.</w:t>
      </w:r>
    </w:p>
    <w:p>
      <w:pPr>
        <w:pStyle w:val="Normal"/>
        <w:spacing w:lineRule="auto" w:line="480"/>
        <w:rPr/>
      </w:pPr>
      <w:r>
        <w:rPr>
          <w:rFonts w:ascii="Arial" w:hAnsi="Arial"/>
          <w:highlight w:val="yellow"/>
        </w:rPr>
        <w:t>Artificial intelligence could enable error detection and removal in EMG signals; thus, EMG data that may have been previously thought to be unusable could be retained further analysis. Various machine learning techniques have previously been developed for detecting gestures (Cheron et al., 1996; Mukaeda and Shima, 2017; Jaramillo and Benalcazar, 2017; Baghdadi et al., 2018; Anil and Sreletha, 2018); thus, it may be possible to apply such techniques to also detect and remove EMG errors. Cheron et al. (1996) applied dynamic recurrent neural network to establish relationship between EMG and arm kinematics, and obtained a classification accuracy of 84%. Mukaeda and Shima (2017) developed a new hidden Markov model to recognize hand gesture patterns based on EMG data and yielded 91% accuracy. Baghdadi et al. (2018) used support vector machine to differentiate fatigued and non-fatigued EMG with the accuracy of 90%. Still, those previously-mentioned techniques are supervised learning, which require data labels of correct gestures. In other words, if the algorithms were to be applied to error detection, they would need to know in advance whether the data point is an error or not.</w:t>
      </w:r>
    </w:p>
    <w:p>
      <w:pPr>
        <w:pStyle w:val="Normal"/>
        <w:spacing w:lineRule="auto" w:line="480"/>
        <w:rPr/>
      </w:pPr>
      <w:r>
        <w:rPr>
          <w:rFonts w:ascii="Arial" w:hAnsi="Arial"/>
          <w:highlight w:val="yellow"/>
        </w:rPr>
        <w:t>Clustering, as used in unsupervised machine learning, on the other hand, could be applied in case of unknown anomalies. K-means and hierarchical clustering techniques were used for detecting muscle fatigue in EMG signals and for selecting car seats (Atieh et al., 2005). Still, there are several EMG parameters in both time and frequency domains, i.e. muscle activity levels associated with force estimation and median frequencies of muscle activity associated with muscle fatigue, where anomalies in these parameters could alter the clustering. Therefore, principal component analysis (PCA) should be also used for dimensionality reduction to minimize the influence of outliers in one dimension. Chu et al. (2006) proposed the extension of PCA to EMG data processing for hand pattern recognition. In addition, Ijaz and Choi (2018) applied PCA together with hierarchical clustering for anomaly detection of EMG signals in gait analysis.</w:t>
      </w:r>
    </w:p>
    <w:p>
      <w:pPr>
        <w:pStyle w:val="Normal"/>
        <w:spacing w:lineRule="auto" w:line="480"/>
        <w:rPr/>
      </w:pPr>
      <w:r>
        <w:rPr>
          <w:rFonts w:ascii="Arial" w:hAnsi="Arial"/>
          <w:b/>
          <w:bCs/>
          <w:sz w:val="28"/>
          <w:szCs w:val="28"/>
          <w:highlight w:val="yellow"/>
        </w:rPr>
        <w:t>1.4 Objectives of this study</w:t>
      </w:r>
    </w:p>
    <w:p>
      <w:pPr>
        <w:pStyle w:val="Normal"/>
        <w:spacing w:lineRule="auto" w:line="480"/>
        <w:rPr>
          <w:rFonts w:ascii="Arial" w:hAnsi="Arial"/>
          <w:strike/>
          <w:highlight w:val="yellow"/>
        </w:rPr>
      </w:pPr>
      <w:r>
        <w:rPr>
          <w:rFonts w:ascii="Arial" w:hAnsi="Arial"/>
        </w:rPr>
        <w:t xml:space="preserve">Given the feasibility and challenges of using surface EMG technique in field settings, this study attempted to, </w:t>
      </w:r>
      <w:r>
        <w:rPr>
          <w:rFonts w:ascii="Arial" w:hAnsi="Arial"/>
          <w:highlight w:val="yellow"/>
        </w:rPr>
        <w:t>firstly, apply existing EMG and data analysis methods to measure</w:t>
      </w:r>
      <w:r>
        <w:rPr>
          <w:rFonts w:ascii="Arial" w:hAnsi="Arial"/>
        </w:rPr>
        <w:t xml:space="preserve"> and characterize the upper trapezius muscle activity of farmworkers while harvesting apples with ladders and mobile orchard platforms. </w:t>
      </w:r>
      <w:r>
        <w:rPr>
          <w:rFonts w:ascii="Arial" w:hAnsi="Arial"/>
          <w:highlight w:val="yellow"/>
        </w:rPr>
        <w:t>Then this study aimed to develop a machine learning algorithm to detect and remove sporadic errors in the collected EMG signals in order to enable a comparison across harvesting methods</w:t>
      </w:r>
      <w:r>
        <w:rPr>
          <w:rFonts w:ascii="Arial" w:hAnsi="Arial"/>
        </w:rPr>
        <w:t>: (1.) harvesting apples from the full tree with a ladder, (2.) standing on the mobile orchard platforms and harvesting apples from the upper level of the trees, and (3.) harvesting apples from the lower part of the trees without using a ladder or a platform.</w:t>
      </w:r>
    </w:p>
    <w:p>
      <w:pPr>
        <w:pStyle w:val="Heading2"/>
        <w:numPr>
          <w:ilvl w:val="1"/>
          <w:numId w:val="2"/>
        </w:numPr>
        <w:tabs>
          <w:tab w:val="clear" w:pos="709"/>
          <w:tab w:val="left" w:pos="0" w:leader="none"/>
        </w:tabs>
        <w:spacing w:lineRule="auto" w:line="480"/>
        <w:rPr>
          <w:rFonts w:ascii="Arial" w:hAnsi="Arial"/>
        </w:rPr>
      </w:pPr>
      <w:r>
        <w:rPr>
          <w:rFonts w:ascii="Arial" w:hAnsi="Arial"/>
        </w:rPr>
        <w:t>2. Methods</w:t>
      </w:r>
    </w:p>
    <w:p>
      <w:pPr>
        <w:pStyle w:val="Heading3"/>
        <w:numPr>
          <w:ilvl w:val="2"/>
          <w:numId w:val="2"/>
        </w:numPr>
        <w:tabs>
          <w:tab w:val="clear" w:pos="709"/>
          <w:tab w:val="left" w:pos="0" w:leader="none"/>
        </w:tabs>
        <w:spacing w:lineRule="auto" w:line="480"/>
        <w:rPr/>
      </w:pPr>
      <w:r>
        <w:rPr>
          <w:rFonts w:ascii="Arial" w:hAnsi="Arial"/>
        </w:rPr>
        <w:t>2.1 Study site</w:t>
      </w:r>
      <w:r>
        <w:rPr>
          <w:rFonts w:ascii="Arial" w:hAnsi="Arial"/>
          <w:highlight w:val="yellow"/>
        </w:rPr>
        <w:t>, participants and work tasks</w:t>
      </w:r>
    </w:p>
    <w:p>
      <w:pPr>
        <w:pStyle w:val="Normal"/>
        <w:spacing w:lineRule="auto" w:line="480"/>
        <w:rPr>
          <w:rFonts w:ascii="Arial" w:hAnsi="Arial"/>
        </w:rPr>
      </w:pPr>
      <w:r>
        <w:rPr>
          <w:rFonts w:ascii="Arial" w:hAnsi="Arial"/>
        </w:rPr>
        <w:t xml:space="preserve">This study was carried out in a trellised orchard inn Washington State. In trellised orchards, the trees are force or trained to grow a certain way, to facilitate tree grow and harvesting. </w:t>
      </w:r>
    </w:p>
    <w:p>
      <w:pPr>
        <w:pStyle w:val="Normal"/>
        <w:spacing w:lineRule="auto" w:line="480"/>
        <w:rPr/>
      </w:pPr>
      <w:r>
        <w:rPr>
          <w:rFonts w:ascii="Arial" w:hAnsi="Arial"/>
        </w:rPr>
        <w:t xml:space="preserve">Twenty-four farmworkers from one trellised orchard were recruited to participate in this study. They were divided </w:t>
      </w:r>
      <w:r>
        <w:rPr>
          <w:rFonts w:ascii="Arial" w:hAnsi="Arial"/>
          <w:highlight w:val="yellow"/>
        </w:rPr>
        <w:t xml:space="preserve">equally </w:t>
      </w:r>
      <w:r>
        <w:rPr>
          <w:rFonts w:ascii="Arial" w:hAnsi="Arial"/>
        </w:rPr>
        <w:t>into three groups;</w:t>
      </w:r>
      <w:r>
        <w:rPr>
          <w:rFonts w:ascii="Arial" w:hAnsi="Arial"/>
          <w:highlight w:val="yellow"/>
        </w:rPr>
        <w:t xml:space="preserve"> that is, eight different farmworkers were assigned into each group.</w:t>
      </w:r>
      <w:r>
        <w:rPr>
          <w:rFonts w:ascii="Arial" w:hAnsi="Arial"/>
        </w:rPr>
        <w:t xml:space="preserve"> The first group used a ladder and harvesting bags with shoulder straps to pick apples from tree-top to tree-bottom (the full trees). They also carried loads of apples in their bag from the trees to large, centrally-located, apple bins placed between the tree rows. The second group stood on a mobile elevated orchard platform while harvesting apples from the upper level of the trees. The large apple bin resided on the floor in the middle of the platform. The third group were ground workers who only picked apples from the lower level of the trees; their work did not require the use of ladders or platforms. Similar to the ladder group, they used the harvesting bags with shoulder straps to carry the apples from the trees to the larger, centrally located, apple bins. This last group of workers is denoted as </w:t>
      </w:r>
      <w:r>
        <w:rPr>
          <w:rFonts w:ascii="Arial" w:hAnsi="Arial"/>
          <w:color w:val="000000"/>
        </w:rPr>
        <w:t>‘ground’ workers</w:t>
      </w:r>
      <w:r>
        <w:rPr>
          <w:rFonts w:ascii="Arial" w:hAnsi="Arial"/>
        </w:rPr>
        <w:t>.</w:t>
      </w:r>
    </w:p>
    <w:p>
      <w:pPr>
        <w:pStyle w:val="Normal"/>
        <w:spacing w:lineRule="auto" w:line="480"/>
        <w:rPr/>
      </w:pPr>
      <w:r>
        <w:rPr>
          <w:rFonts w:ascii="Arial" w:hAnsi="Arial"/>
        </w:rPr>
        <w:t>The study protocols were approved by the university’s Human Subject’s Division Institutional Review Board. All the participants provided informed consent to participate in the study.</w:t>
      </w:r>
    </w:p>
    <w:p>
      <w:pPr>
        <w:pStyle w:val="Heading3"/>
        <w:numPr>
          <w:ilvl w:val="2"/>
          <w:numId w:val="2"/>
        </w:numPr>
        <w:tabs>
          <w:tab w:val="clear" w:pos="709"/>
          <w:tab w:val="left" w:pos="0" w:leader="none"/>
        </w:tabs>
        <w:spacing w:lineRule="auto" w:line="480"/>
        <w:rPr/>
      </w:pPr>
      <w:r>
        <w:rPr>
          <w:rFonts w:ascii="Arial" w:hAnsi="Arial"/>
        </w:rPr>
        <w:t>2.2 Instrumentation and protocol</w:t>
      </w:r>
    </w:p>
    <w:p>
      <w:pPr>
        <w:pStyle w:val="Normal"/>
        <w:spacing w:lineRule="auto" w:line="480"/>
        <w:rPr/>
      </w:pPr>
      <w:r>
        <w:rPr>
          <w:rFonts w:ascii="Arial" w:hAnsi="Arial"/>
        </w:rPr>
        <w:t xml:space="preserve">EMG in right and left upper trapezius muscles was collected at 1,000 Hz for an entire 8-hour work day with a 30-minute break. As shown in </w:t>
      </w:r>
      <w:r>
        <w:rPr>
          <w:rFonts w:ascii="Arial" w:hAnsi="Arial"/>
          <w:u w:val="single"/>
        </w:rPr>
        <w:t>Figure 1</w:t>
      </w:r>
      <w:r>
        <w:rPr>
          <w:rFonts w:ascii="Arial" w:hAnsi="Arial"/>
        </w:rPr>
        <w:t>, differential electrode pairs were placed one centimetre distally from the mid points between the spine level C7 and the acromions. The bi-polar electrodes with a 1 centimetre diameter were placed next to each other with the inter-electrode distance of two centimetres according to the recommendation by Jensen et al. (1993). Ground electrodes were placed over the bone and tendons of the acromions.</w:t>
      </w:r>
    </w:p>
    <w:p>
      <w:pPr>
        <w:pStyle w:val="Normal"/>
        <w:spacing w:lineRule="auto" w:line="480"/>
        <w:jc w:val="center"/>
        <w:rPr>
          <w:rFonts w:ascii="Arial" w:hAnsi="Arial"/>
        </w:rPr>
      </w:pPr>
      <w:r>
        <w:rPr>
          <w:rFonts w:ascii="Arial" w:hAnsi="Arial"/>
        </w:rPr>
        <w:t>[Insert Figure 1 here]</w:t>
      </w:r>
    </w:p>
    <w:p>
      <w:pPr>
        <w:pStyle w:val="Normal"/>
        <w:spacing w:lineRule="auto" w:line="480"/>
        <w:rPr/>
      </w:pPr>
      <w:r>
        <w:rPr>
          <w:rFonts w:ascii="Arial" w:hAnsi="Arial"/>
        </w:rPr>
        <w:t>Prior to attaching the electrode, the skin-electrode interfaces were prepared by cleaning the skin with alcohol wipe to remove dead cells and applying tincture of benzoin, i.e., a sweat-resistant adhesive, over the area where the adhesive portion of the electrodes would contact the skin. There was no adhesive over the area where the circular active electrode gel interface contacted the skin. Single-use disposable pre-gelled electrodes (</w:t>
      </w:r>
      <w:r>
        <w:rPr>
          <w:rFonts w:ascii="Arial" w:hAnsi="Arial"/>
          <w:i/>
          <w:iCs/>
        </w:rPr>
        <w:t>Blue Sensor N; Ambu; Ballerup, Denmark</w:t>
      </w:r>
      <w:r>
        <w:rPr>
          <w:rFonts w:ascii="Arial" w:hAnsi="Arial"/>
        </w:rPr>
        <w:t>) were attached and secured to the participants with breathable medical tape (Transpore™; 3M</w:t>
      </w:r>
      <w:r>
        <w:rPr>
          <w:rFonts w:ascii="Roboto" w:hAnsi="Roboto"/>
          <w:color w:val="4D5156"/>
          <w:sz w:val="21"/>
          <w:szCs w:val="21"/>
        </w:rPr>
        <w:t xml:space="preserve">, </w:t>
      </w:r>
      <w:r>
        <w:rPr>
          <w:rFonts w:ascii="Arial" w:hAnsi="Arial"/>
        </w:rPr>
        <w:t>St. Paul; MN), and via wires with EMG pre-amplifiers, the electrodes were connected to a battery-powered portable data logger (</w:t>
      </w:r>
      <w:r>
        <w:rPr>
          <w:rFonts w:ascii="Arial" w:hAnsi="Arial"/>
          <w:i/>
          <w:iCs/>
        </w:rPr>
        <w:t>Biomonitor ME6000; Mega Electronics Ltd.; Kuopio, Finland</w:t>
      </w:r>
      <w:r>
        <w:rPr>
          <w:rFonts w:ascii="Arial" w:hAnsi="Arial"/>
        </w:rPr>
        <w:t>). The data were recorded to 2MB compact flash memory card in the data logger. The participants used a waist strap containing a small pocket to carry the data logger with them over the course of their work day.</w:t>
      </w:r>
    </w:p>
    <w:p>
      <w:pPr>
        <w:pStyle w:val="Normal"/>
        <w:spacing w:lineRule="auto" w:line="480"/>
        <w:rPr/>
      </w:pPr>
      <w:r>
        <w:rPr>
          <w:rFonts w:ascii="Arial" w:hAnsi="Arial"/>
        </w:rPr>
        <w:t>Since individual factors such as skin impedance, adipose tissue and the cross-sectional area of muscle fibres can impact the measured EMG voltages, the EMG signals had to be normalized, i.e., calibrated to a reference. Three submaximal reference voluntary contraction (RVC) trials were performed by each participant at the beginning of their work day. During the RVC, the participants stood upright, held their arms straight out in front of their body and parallel to the ground and carried a 0.91-kg dumbbell in each hand. The RVC trials lasted for 30 seconds with at least 5-second breaks between each trial.</w:t>
      </w:r>
    </w:p>
    <w:p>
      <w:pPr>
        <w:pStyle w:val="Normal"/>
        <w:spacing w:lineRule="auto" w:line="480"/>
        <w:rPr/>
      </w:pPr>
      <w:r>
        <w:rPr>
          <w:rFonts w:ascii="Arial" w:hAnsi="Arial"/>
          <w:highlight w:val="yellow"/>
        </w:rPr>
        <w:t>An RVC activity was chosen in this study instead of maximal voluntary contraction (MVC) in order to minimize the risk of shoulder injuries prior to the data collection. In addition, the researchers did not use MVC because they could have caused fatigue in the participants (Oberg 1995; Minning et al., 2007) and affected the subsequent full-shift measurements. In contrast, other researchers believe RVCs have greater reliability and are more repeatable (Attebrant et al., 1995; Jackson et al., 2009). Like the RVC proponents, our RVC load was uniform across all participants. In other words, all the workers’ muscular loads were calibrated to a similar and specific muscular demand, rather than against their own muscular capability like with the MVC, which can vary depending on individual.</w:t>
      </w:r>
    </w:p>
    <w:p>
      <w:pPr>
        <w:pStyle w:val="Heading3"/>
        <w:numPr>
          <w:ilvl w:val="2"/>
          <w:numId w:val="2"/>
        </w:numPr>
        <w:tabs>
          <w:tab w:val="clear" w:pos="709"/>
          <w:tab w:val="left" w:pos="0" w:leader="none"/>
        </w:tabs>
        <w:spacing w:lineRule="auto" w:line="480"/>
        <w:rPr/>
      </w:pPr>
      <w:r>
        <w:rPr>
          <w:rFonts w:ascii="Arial" w:hAnsi="Arial"/>
        </w:rPr>
        <w:t>2.3 Data processing</w:t>
      </w:r>
    </w:p>
    <w:p>
      <w:pPr>
        <w:pStyle w:val="Normal"/>
        <w:spacing w:lineRule="auto" w:line="480"/>
        <w:rPr/>
      </w:pPr>
      <w:r>
        <w:rPr>
          <w:rFonts w:ascii="Arial" w:hAnsi="Arial"/>
        </w:rPr>
        <w:t>First, raw EMG signals were filtered with a second-order Butterworth dual-pass band-pass between 10-350 Hz. The filtered signals were partitioned into 125-millisecond overlapping windows of which root-mean-square (RMS) amplitudes were calculated</w:t>
      </w:r>
      <w:r>
        <w:rPr>
          <w:rFonts w:ascii="Arial" w:hAnsi="Arial"/>
          <w:highlight w:val="yellow"/>
        </w:rPr>
        <w:t xml:space="preserve"> as Equation 1</w:t>
      </w:r>
      <w:r>
        <w:rPr>
          <w:rFonts w:ascii="Arial" w:hAnsi="Arial"/>
        </w:rPr>
        <w:t>. Then EMG data were summarized for each one second with the following parameters:</w:t>
      </w:r>
    </w:p>
    <w:p>
      <w:pPr>
        <w:pStyle w:val="Normal"/>
        <w:numPr>
          <w:ilvl w:val="0"/>
          <w:numId w:val="3"/>
        </w:numPr>
        <w:spacing w:lineRule="auto" w:line="480"/>
        <w:ind w:start="1134" w:hanging="567"/>
        <w:rPr/>
      </w:pPr>
      <w:r>
        <w:rPr>
          <w:rFonts w:ascii="Arial" w:hAnsi="Arial"/>
          <w:highlight w:val="yellow"/>
        </w:rPr>
        <w:t>mean power frequency (MNF in Equation 2)</w:t>
      </w:r>
    </w:p>
    <w:p>
      <w:pPr>
        <w:pStyle w:val="Normal"/>
        <w:numPr>
          <w:ilvl w:val="0"/>
          <w:numId w:val="3"/>
        </w:numPr>
        <w:spacing w:lineRule="auto" w:line="480"/>
        <w:ind w:start="1134" w:hanging="567"/>
        <w:rPr>
          <w:rFonts w:ascii="Arial" w:hAnsi="Arial"/>
          <w:highlight w:val="yellow"/>
        </w:rPr>
      </w:pPr>
      <w:r>
        <w:rPr>
          <w:rFonts w:ascii="Arial" w:hAnsi="Arial"/>
          <w:highlight w:val="yellow"/>
        </w:rPr>
        <w:t>median power frequency (MDF in Equation 3)</w:t>
      </w:r>
    </w:p>
    <w:p>
      <w:pPr>
        <w:pStyle w:val="Normal"/>
        <w:numPr>
          <w:ilvl w:val="0"/>
          <w:numId w:val="3"/>
        </w:numPr>
        <w:spacing w:lineRule="auto" w:line="480"/>
        <w:ind w:start="1134" w:hanging="567"/>
        <w:rPr>
          <w:rFonts w:ascii="Arial" w:hAnsi="Arial"/>
        </w:rPr>
      </w:pPr>
      <w:r>
        <w:rPr>
          <w:rFonts w:ascii="Arial" w:hAnsi="Arial"/>
        </w:rPr>
        <w:t>mean of RMS amplitude</w:t>
      </w:r>
    </w:p>
    <w:p>
      <w:pPr>
        <w:pStyle w:val="Normal"/>
        <w:numPr>
          <w:ilvl w:val="0"/>
          <w:numId w:val="3"/>
        </w:numPr>
        <w:spacing w:lineRule="auto" w:line="480"/>
        <w:ind w:start="1134" w:hanging="567"/>
        <w:rPr>
          <w:rFonts w:ascii="Arial" w:hAnsi="Arial"/>
        </w:rPr>
      </w:pPr>
      <w:r>
        <w:rPr>
          <w:rFonts w:ascii="Arial" w:hAnsi="Arial"/>
        </w:rPr>
        <w:t>standard deviation of RMS amplitude</w:t>
      </w:r>
    </w:p>
    <w:p>
      <w:pPr>
        <w:pStyle w:val="Normal"/>
        <w:numPr>
          <w:ilvl w:val="0"/>
          <w:numId w:val="3"/>
        </w:numPr>
        <w:spacing w:lineRule="auto" w:line="480"/>
        <w:ind w:start="1134" w:hanging="567"/>
        <w:rPr>
          <w:rFonts w:ascii="Arial" w:hAnsi="Arial"/>
        </w:rPr>
      </w:pPr>
      <w:r>
        <w:rPr>
          <w:rFonts w:ascii="Arial" w:hAnsi="Arial"/>
        </w:rPr>
        <w:t>skewness of RMS amplitude</w:t>
      </w:r>
    </w:p>
    <w:p>
      <w:pPr>
        <w:pStyle w:val="Normal"/>
        <w:numPr>
          <w:ilvl w:val="0"/>
          <w:numId w:val="3"/>
        </w:numPr>
        <w:spacing w:lineRule="auto" w:line="480"/>
        <w:ind w:start="1134" w:hanging="567"/>
        <w:rPr>
          <w:rFonts w:ascii="Arial" w:hAnsi="Arial"/>
        </w:rPr>
      </w:pPr>
      <w:r>
        <w:rPr>
          <w:rFonts w:ascii="Arial" w:hAnsi="Arial"/>
        </w:rPr>
        <w:t>kurtosis of RMS amplitude</w:t>
      </w:r>
    </w:p>
    <w:p>
      <w:pPr>
        <w:pStyle w:val="Normal"/>
        <w:numPr>
          <w:ilvl w:val="0"/>
          <w:numId w:val="3"/>
        </w:numPr>
        <w:spacing w:lineRule="auto" w:line="480"/>
        <w:ind w:start="1134" w:hanging="567"/>
        <w:rPr/>
      </w:pPr>
      <w:r>
        <w:rPr>
          <w:rFonts w:ascii="Arial" w:hAnsi="Arial"/>
        </w:rPr>
        <w:t>0</w:t>
      </w:r>
      <w:r>
        <w:rPr>
          <w:rFonts w:ascii="Arial" w:hAnsi="Arial"/>
          <w:position w:val="6"/>
          <w:sz w:val="16"/>
        </w:rPr>
        <w:t>th</w:t>
      </w:r>
      <w:r>
        <w:rPr>
          <w:rFonts w:ascii="Arial" w:hAnsi="Arial"/>
        </w:rPr>
        <w:t xml:space="preserve"> percentile (or minimum) of RMS amplitude</w:t>
      </w:r>
    </w:p>
    <w:p>
      <w:pPr>
        <w:pStyle w:val="Normal"/>
        <w:numPr>
          <w:ilvl w:val="0"/>
          <w:numId w:val="3"/>
        </w:numPr>
        <w:spacing w:lineRule="auto" w:line="480"/>
        <w:ind w:start="1134" w:hanging="567"/>
        <w:rPr/>
      </w:pPr>
      <w:r>
        <w:rPr>
          <w:rFonts w:ascii="Arial" w:hAnsi="Arial"/>
        </w:rPr>
        <w:t>1</w:t>
      </w:r>
      <w:r>
        <w:rPr>
          <w:rFonts w:ascii="Arial" w:hAnsi="Arial"/>
          <w:position w:val="6"/>
          <w:sz w:val="16"/>
        </w:rPr>
        <w:t>st</w:t>
      </w:r>
      <w:r>
        <w:rPr>
          <w:rFonts w:ascii="Arial" w:hAnsi="Arial"/>
        </w:rPr>
        <w:t xml:space="preserve"> percentile of RMS amplitude</w:t>
      </w:r>
    </w:p>
    <w:p>
      <w:pPr>
        <w:pStyle w:val="Normal"/>
        <w:numPr>
          <w:ilvl w:val="0"/>
          <w:numId w:val="3"/>
        </w:numPr>
        <w:spacing w:lineRule="auto" w:line="480"/>
        <w:ind w:start="1134" w:hanging="567"/>
        <w:rPr/>
      </w:pPr>
      <w:r>
        <w:rPr>
          <w:rFonts w:ascii="Arial" w:hAnsi="Arial"/>
        </w:rPr>
        <w:t>2.5</w:t>
      </w:r>
      <w:r>
        <w:rPr>
          <w:rFonts w:ascii="Arial" w:hAnsi="Arial"/>
          <w:position w:val="6"/>
          <w:sz w:val="16"/>
        </w:rPr>
        <w:t>th</w:t>
      </w:r>
      <w:r>
        <w:rPr>
          <w:rFonts w:ascii="Arial" w:hAnsi="Arial"/>
        </w:rPr>
        <w:t xml:space="preserve"> percentile of RMS amplitude</w:t>
      </w:r>
    </w:p>
    <w:p>
      <w:pPr>
        <w:pStyle w:val="Normal"/>
        <w:numPr>
          <w:ilvl w:val="0"/>
          <w:numId w:val="3"/>
        </w:numPr>
        <w:spacing w:lineRule="auto" w:line="480"/>
        <w:ind w:start="1134" w:hanging="567"/>
        <w:rPr/>
      </w:pPr>
      <w:r>
        <w:rPr>
          <w:rFonts w:ascii="Arial" w:hAnsi="Arial"/>
        </w:rPr>
        <w:t>5</w:t>
      </w:r>
      <w:r>
        <w:rPr>
          <w:rFonts w:ascii="Arial" w:hAnsi="Arial"/>
          <w:position w:val="6"/>
          <w:sz w:val="16"/>
        </w:rPr>
        <w:t>th</w:t>
      </w:r>
      <w:r>
        <w:rPr>
          <w:rFonts w:ascii="Arial" w:hAnsi="Arial"/>
        </w:rPr>
        <w:t xml:space="preserve"> percentile of RMS amplitude</w:t>
      </w:r>
    </w:p>
    <w:p>
      <w:pPr>
        <w:pStyle w:val="Normal"/>
        <w:numPr>
          <w:ilvl w:val="0"/>
          <w:numId w:val="3"/>
        </w:numPr>
        <w:spacing w:lineRule="auto" w:line="480"/>
        <w:ind w:start="1134" w:hanging="567"/>
        <w:rPr/>
      </w:pPr>
      <w:r>
        <w:rPr>
          <w:rFonts w:ascii="Arial" w:hAnsi="Arial"/>
        </w:rPr>
        <w:t>10</w:t>
      </w:r>
      <w:r>
        <w:rPr>
          <w:rFonts w:ascii="Arial" w:hAnsi="Arial"/>
          <w:position w:val="6"/>
          <w:sz w:val="16"/>
        </w:rPr>
        <w:t>th</w:t>
      </w:r>
      <w:r>
        <w:rPr>
          <w:rFonts w:ascii="Arial" w:hAnsi="Arial"/>
        </w:rPr>
        <w:t xml:space="preserve"> percentile of RMS amplitude</w:t>
      </w:r>
    </w:p>
    <w:p>
      <w:pPr>
        <w:pStyle w:val="Normal"/>
        <w:numPr>
          <w:ilvl w:val="0"/>
          <w:numId w:val="3"/>
        </w:numPr>
        <w:spacing w:lineRule="auto" w:line="480"/>
        <w:ind w:start="1134" w:hanging="567"/>
        <w:rPr/>
      </w:pPr>
      <w:r>
        <w:rPr>
          <w:rFonts w:ascii="Arial" w:hAnsi="Arial"/>
        </w:rPr>
        <w:t>25</w:t>
      </w:r>
      <w:r>
        <w:rPr>
          <w:rFonts w:ascii="Arial" w:hAnsi="Arial"/>
          <w:position w:val="6"/>
          <w:sz w:val="16"/>
        </w:rPr>
        <w:t>th</w:t>
      </w:r>
      <w:r>
        <w:rPr>
          <w:rFonts w:ascii="Arial" w:hAnsi="Arial"/>
        </w:rPr>
        <w:t xml:space="preserve"> percentile (or 1</w:t>
      </w:r>
      <w:r>
        <w:rPr>
          <w:rFonts w:ascii="Arial" w:hAnsi="Arial"/>
          <w:position w:val="6"/>
          <w:sz w:val="16"/>
        </w:rPr>
        <w:t>st</w:t>
      </w:r>
      <w:r>
        <w:rPr>
          <w:rFonts w:ascii="Arial" w:hAnsi="Arial"/>
        </w:rPr>
        <w:t xml:space="preserve"> quartile) of RMS amplitude</w:t>
      </w:r>
    </w:p>
    <w:p>
      <w:pPr>
        <w:pStyle w:val="Normal"/>
        <w:numPr>
          <w:ilvl w:val="0"/>
          <w:numId w:val="3"/>
        </w:numPr>
        <w:spacing w:lineRule="auto" w:line="480"/>
        <w:ind w:start="1134" w:hanging="567"/>
        <w:rPr/>
      </w:pPr>
      <w:r>
        <w:rPr>
          <w:rFonts w:ascii="Arial" w:hAnsi="Arial"/>
        </w:rPr>
        <w:t>50</w:t>
      </w:r>
      <w:r>
        <w:rPr>
          <w:rFonts w:ascii="Arial" w:hAnsi="Arial"/>
          <w:position w:val="6"/>
          <w:sz w:val="16"/>
        </w:rPr>
        <w:t>th</w:t>
      </w:r>
      <w:r>
        <w:rPr>
          <w:rFonts w:ascii="Arial" w:hAnsi="Arial"/>
        </w:rPr>
        <w:t xml:space="preserve"> percentile (or median) of RMS amplitude</w:t>
      </w:r>
    </w:p>
    <w:p>
      <w:pPr>
        <w:pStyle w:val="Normal"/>
        <w:numPr>
          <w:ilvl w:val="0"/>
          <w:numId w:val="3"/>
        </w:numPr>
        <w:spacing w:lineRule="auto" w:line="480"/>
        <w:ind w:start="1134" w:hanging="567"/>
        <w:rPr/>
      </w:pPr>
      <w:r>
        <w:rPr>
          <w:rFonts w:ascii="Arial" w:hAnsi="Arial"/>
        </w:rPr>
        <w:t>75</w:t>
      </w:r>
      <w:r>
        <w:rPr>
          <w:rFonts w:ascii="Arial" w:hAnsi="Arial"/>
          <w:position w:val="6"/>
          <w:sz w:val="16"/>
        </w:rPr>
        <w:t>th</w:t>
      </w:r>
      <w:r>
        <w:rPr>
          <w:rFonts w:ascii="Arial" w:hAnsi="Arial"/>
        </w:rPr>
        <w:t xml:space="preserve"> percentile (or 3</w:t>
      </w:r>
      <w:r>
        <w:rPr>
          <w:rFonts w:ascii="Arial" w:hAnsi="Arial"/>
          <w:position w:val="6"/>
          <w:sz w:val="16"/>
        </w:rPr>
        <w:t>rd</w:t>
      </w:r>
      <w:r>
        <w:rPr>
          <w:rFonts w:ascii="Arial" w:hAnsi="Arial"/>
        </w:rPr>
        <w:t xml:space="preserve"> quartile) of RMS amplitude</w:t>
      </w:r>
    </w:p>
    <w:p>
      <w:pPr>
        <w:pStyle w:val="Normal"/>
        <w:numPr>
          <w:ilvl w:val="0"/>
          <w:numId w:val="3"/>
        </w:numPr>
        <w:spacing w:lineRule="auto" w:line="480"/>
        <w:ind w:start="1134" w:hanging="567"/>
        <w:rPr/>
      </w:pPr>
      <w:r>
        <w:rPr>
          <w:rFonts w:ascii="Arial" w:hAnsi="Arial"/>
        </w:rPr>
        <w:t>90</w:t>
      </w:r>
      <w:r>
        <w:rPr>
          <w:rFonts w:ascii="Arial" w:hAnsi="Arial"/>
          <w:position w:val="6"/>
          <w:sz w:val="16"/>
        </w:rPr>
        <w:t>th</w:t>
      </w:r>
      <w:r>
        <w:rPr>
          <w:rFonts w:ascii="Arial" w:hAnsi="Arial"/>
        </w:rPr>
        <w:t xml:space="preserve"> percentile of RMS amplitude</w:t>
      </w:r>
    </w:p>
    <w:p>
      <w:pPr>
        <w:pStyle w:val="Normal"/>
        <w:numPr>
          <w:ilvl w:val="0"/>
          <w:numId w:val="3"/>
        </w:numPr>
        <w:spacing w:lineRule="auto" w:line="480"/>
        <w:ind w:start="1134" w:hanging="567"/>
        <w:rPr/>
      </w:pPr>
      <w:r>
        <w:rPr>
          <w:rFonts w:ascii="Arial" w:hAnsi="Arial"/>
        </w:rPr>
        <w:t>95</w:t>
      </w:r>
      <w:r>
        <w:rPr>
          <w:rFonts w:ascii="Arial" w:hAnsi="Arial"/>
          <w:position w:val="6"/>
          <w:sz w:val="16"/>
        </w:rPr>
        <w:t>th</w:t>
      </w:r>
      <w:r>
        <w:rPr>
          <w:rFonts w:ascii="Arial" w:hAnsi="Arial"/>
        </w:rPr>
        <w:t xml:space="preserve"> percentile of RMS amplitude</w:t>
      </w:r>
    </w:p>
    <w:p>
      <w:pPr>
        <w:pStyle w:val="Normal"/>
        <w:numPr>
          <w:ilvl w:val="0"/>
          <w:numId w:val="3"/>
        </w:numPr>
        <w:spacing w:lineRule="auto" w:line="480"/>
        <w:ind w:start="1134" w:hanging="567"/>
        <w:rPr/>
      </w:pPr>
      <w:r>
        <w:rPr>
          <w:rFonts w:ascii="Arial" w:hAnsi="Arial"/>
        </w:rPr>
        <w:t>97.5</w:t>
      </w:r>
      <w:r>
        <w:rPr>
          <w:rFonts w:ascii="Arial" w:hAnsi="Arial"/>
          <w:position w:val="6"/>
          <w:sz w:val="16"/>
        </w:rPr>
        <w:t>th</w:t>
      </w:r>
      <w:r>
        <w:rPr>
          <w:rFonts w:ascii="Arial" w:hAnsi="Arial"/>
        </w:rPr>
        <w:t xml:space="preserve"> percentile of RMS amplitude</w:t>
      </w:r>
    </w:p>
    <w:p>
      <w:pPr>
        <w:pStyle w:val="Normal"/>
        <w:numPr>
          <w:ilvl w:val="0"/>
          <w:numId w:val="3"/>
        </w:numPr>
        <w:spacing w:lineRule="auto" w:line="480"/>
        <w:ind w:start="1134" w:hanging="567"/>
        <w:rPr/>
      </w:pPr>
      <w:r>
        <w:rPr>
          <w:rFonts w:ascii="Arial" w:hAnsi="Arial"/>
        </w:rPr>
        <w:t>99</w:t>
      </w:r>
      <w:r>
        <w:rPr>
          <w:rFonts w:ascii="Arial" w:hAnsi="Arial"/>
          <w:position w:val="6"/>
          <w:sz w:val="16"/>
        </w:rPr>
        <w:t>th</w:t>
      </w:r>
      <w:r>
        <w:rPr>
          <w:rFonts w:ascii="Arial" w:hAnsi="Arial"/>
        </w:rPr>
        <w:t xml:space="preserve"> percentile of RMS amplitude</w:t>
      </w:r>
    </w:p>
    <w:p>
      <w:pPr>
        <w:pStyle w:val="Normal"/>
        <w:numPr>
          <w:ilvl w:val="0"/>
          <w:numId w:val="3"/>
        </w:numPr>
        <w:spacing w:lineRule="auto" w:line="480"/>
        <w:ind w:start="1134" w:hanging="567"/>
        <w:rPr/>
      </w:pPr>
      <w:r>
        <w:rPr>
          <w:rFonts w:ascii="Arial" w:hAnsi="Arial"/>
        </w:rPr>
        <w:t>100</w:t>
      </w:r>
      <w:r>
        <w:rPr>
          <w:rFonts w:ascii="Arial" w:hAnsi="Arial"/>
          <w:position w:val="6"/>
          <w:sz w:val="16"/>
        </w:rPr>
        <w:t>th</w:t>
      </w:r>
      <w:r>
        <w:rPr>
          <w:rFonts w:ascii="Arial" w:hAnsi="Arial"/>
        </w:rPr>
        <w:t xml:space="preserve"> percentile (or maximum) of RMS amplitude</w:t>
      </w:r>
    </w:p>
    <w:p>
      <w:pPr>
        <w:pStyle w:val="Normal"/>
        <w:spacing w:lineRule="auto" w:line="480"/>
        <w:rPr/>
      </w:pPr>
      <w:r>
        <w:rPr>
          <w:rFonts w:ascii="Arial" w:hAnsi="Arial"/>
          <w:highlight w:val="yellow"/>
        </w:rPr>
        <w:t>Equation 1:</w:t>
        <w:tab/>
      </w:r>
      <w:r>
        <w:rPr/>
      </w:r>
      <m:oMath xmlns:m="http://schemas.openxmlformats.org/officeDocument/2006/math">
        <m:r>
          <m:t xml:space="preserve">RMS</m:t>
        </m:r>
        <m:r>
          <m:t xml:space="preserve">=</m:t>
        </m:r>
        <m:rad>
          <m:radPr>
            <m:degHide m:val="1"/>
          </m:radPr>
          <m:deg/>
          <m:e>
            <m:f>
              <m:num>
                <m:r>
                  <m:t xml:space="preserve">1</m:t>
                </m:r>
              </m:num>
              <m:den>
                <m:r>
                  <m:t xml:space="preserve">S</m:t>
                </m:r>
              </m:den>
            </m:f>
            <m:nary>
              <m:naryPr>
                <m:chr m:val="∑"/>
              </m:naryPr>
              <m:sub>
                <m:r>
                  <m:t xml:space="preserve">1</m:t>
                </m:r>
              </m:sub>
              <m:sup>
                <m:r>
                  <m:t xml:space="preserve">S</m:t>
                </m:r>
              </m:sup>
              <m:e>
                <m:sSup>
                  <m:e>
                    <m:r>
                      <m:t xml:space="preserve">f</m:t>
                    </m:r>
                  </m:e>
                  <m:sup>
                    <m:r>
                      <m:t xml:space="preserve">2</m:t>
                    </m:r>
                  </m:sup>
                </m:sSup>
              </m:e>
            </m:nary>
            <m:d>
              <m:dPr>
                <m:begChr m:val="("/>
                <m:endChr m:val=")"/>
              </m:dPr>
              <m:e>
                <m:r>
                  <m:t xml:space="preserve">s</m:t>
                </m:r>
              </m:e>
            </m:d>
          </m:e>
        </m:rad>
      </m:oMath>
    </w:p>
    <w:p>
      <w:pPr>
        <w:pStyle w:val="Normal"/>
        <w:spacing w:lineRule="auto" w:line="480"/>
        <w:rPr/>
      </w:pPr>
      <w:r>
        <w:rPr>
          <w:rFonts w:ascii="Arial" w:hAnsi="Arial"/>
          <w:highlight w:val="yellow"/>
        </w:rPr>
        <w:t>where S is the window length and f(s) is the data at each time point s.</w:t>
      </w:r>
    </w:p>
    <w:p>
      <w:pPr>
        <w:pStyle w:val="Normal"/>
        <w:spacing w:lineRule="auto" w:line="480"/>
        <w:rPr/>
      </w:pPr>
      <w:r>
        <w:rPr>
          <w:rFonts w:ascii="Arial" w:hAnsi="Arial"/>
          <w:highlight w:val="yellow"/>
        </w:rPr>
        <w:t>Equation 2:</w:t>
        <w:tab/>
      </w:r>
      <w:r>
        <w:rPr/>
      </w:r>
      <m:oMath xmlns:m="http://schemas.openxmlformats.org/officeDocument/2006/math">
        <m:f>
          <m:num>
            <m:nary>
              <m:naryPr>
                <m:chr m:val="∑"/>
              </m:naryPr>
              <m:sub>
                <m:r>
                  <m:t xml:space="preserve">j</m:t>
                </m:r>
                <m:r>
                  <m:t xml:space="preserve">=</m:t>
                </m:r>
                <m:r>
                  <m:t xml:space="preserve">1</m:t>
                </m:r>
              </m:sub>
              <m:sup>
                <m:r>
                  <m:t xml:space="preserve">M</m:t>
                </m:r>
              </m:sup>
              <m:e>
                <m:sSub>
                  <m:e>
                    <m:r>
                      <m:t xml:space="preserve">f</m:t>
                    </m:r>
                  </m:e>
                  <m:sub>
                    <m:r>
                      <m:t xml:space="preserve">j</m:t>
                    </m:r>
                  </m:sub>
                </m:sSub>
              </m:e>
            </m:nary>
            <m:sSub>
              <m:e>
                <m:r>
                  <m:t xml:space="preserve">P</m:t>
                </m:r>
              </m:e>
              <m:sub>
                <m:r>
                  <m:t xml:space="preserve">j</m:t>
                </m:r>
              </m:sub>
            </m:sSub>
          </m:num>
          <m:den>
            <m:nary>
              <m:naryPr>
                <m:chr m:val="∑"/>
              </m:naryPr>
              <m:sub>
                <m:r>
                  <m:t xml:space="preserve">j</m:t>
                </m:r>
                <m:r>
                  <m:t xml:space="preserve">=</m:t>
                </m:r>
                <m:r>
                  <m:t xml:space="preserve">1</m:t>
                </m:r>
              </m:sub>
              <m:sup>
                <m:r>
                  <m:t xml:space="preserve">M</m:t>
                </m:r>
              </m:sup>
              <m:e>
                <m:sSub>
                  <m:e>
                    <m:r>
                      <m:t xml:space="preserve">P</m:t>
                    </m:r>
                  </m:e>
                  <m:sub>
                    <m:r>
                      <m:t xml:space="preserve">j</m:t>
                    </m:r>
                  </m:sub>
                </m:sSub>
              </m:e>
            </m:nary>
          </m:den>
        </m:f>
      </m:oMath>
    </w:p>
    <w:p>
      <w:pPr>
        <w:pStyle w:val="Normal"/>
        <w:spacing w:lineRule="auto" w:line="480"/>
        <w:rPr/>
      </w:pPr>
      <w:r>
        <w:rPr>
          <w:rFonts w:ascii="Arial" w:hAnsi="Arial"/>
          <w:highlight w:val="yellow"/>
        </w:rPr>
        <w:t>Equation 3:</w:t>
        <w:tab/>
      </w:r>
      <w:r>
        <w:rPr/>
      </w:r>
      <m:oMath xmlns:m="http://schemas.openxmlformats.org/officeDocument/2006/math">
        <m:nary>
          <m:naryPr>
            <m:chr m:val="∑"/>
          </m:naryPr>
          <m:sub>
            <m:r>
              <m:t xml:space="preserve">j</m:t>
            </m:r>
            <m:r>
              <m:t xml:space="preserve">=</m:t>
            </m:r>
            <m:r>
              <m:t xml:space="preserve">1</m:t>
            </m:r>
          </m:sub>
          <m:sup>
            <m:r>
              <m:t xml:space="preserve">MDF</m:t>
            </m:r>
          </m:sup>
          <m:e>
            <m:sSub>
              <m:e>
                <m:r>
                  <m:t xml:space="preserve">P</m:t>
                </m:r>
              </m:e>
              <m:sub>
                <m:r>
                  <m:t xml:space="preserve">j</m:t>
                </m:r>
              </m:sub>
            </m:sSub>
          </m:e>
        </m:nary>
        <m:r>
          <m:t xml:space="preserve">=</m:t>
        </m:r>
        <m:nary>
          <m:naryPr>
            <m:chr m:val="∑"/>
          </m:naryPr>
          <m:sub>
            <m:r>
              <m:t xml:space="preserve">j</m:t>
            </m:r>
            <m:r>
              <m:t xml:space="preserve">=</m:t>
            </m:r>
            <m:r>
              <m:t xml:space="preserve">MDF</m:t>
            </m:r>
          </m:sub>
          <m:sup>
            <m:r>
              <m:t xml:space="preserve">M</m:t>
            </m:r>
          </m:sup>
          <m:e>
            <m:sSub>
              <m:e>
                <m:r>
                  <m:t xml:space="preserve">P</m:t>
                </m:r>
              </m:e>
              <m:sub>
                <m:r>
                  <m:t xml:space="preserve">j</m:t>
                </m:r>
              </m:sub>
            </m:sSub>
          </m:e>
        </m:nary>
        <m:r>
          <m:t xml:space="preserve">=</m:t>
        </m:r>
        <m:f>
          <m:num>
            <m:r>
              <m:t xml:space="preserve">1</m:t>
            </m:r>
          </m:num>
          <m:den>
            <m:r>
              <m:t xml:space="preserve">2</m:t>
            </m:r>
          </m:den>
        </m:f>
        <m:nary>
          <m:naryPr>
            <m:chr m:val="∑"/>
          </m:naryPr>
          <m:sub>
            <m:r>
              <m:t xml:space="preserve">j</m:t>
            </m:r>
            <m:r>
              <m:t xml:space="preserve">=</m:t>
            </m:r>
            <m:r>
              <m:t xml:space="preserve">1</m:t>
            </m:r>
          </m:sub>
          <m:sup>
            <m:r>
              <m:t xml:space="preserve">M</m:t>
            </m:r>
          </m:sup>
          <m:e>
            <m:sSub>
              <m:e>
                <m:r>
                  <m:t xml:space="preserve">P</m:t>
                </m:r>
              </m:e>
              <m:sub>
                <m:r>
                  <m:t xml:space="preserve">j</m:t>
                </m:r>
              </m:sub>
            </m:sSub>
          </m:e>
        </m:nary>
      </m:oMath>
    </w:p>
    <w:p>
      <w:pPr>
        <w:pStyle w:val="Normal"/>
        <w:spacing w:lineRule="auto" w:line="480"/>
        <w:rPr/>
      </w:pPr>
      <w:r>
        <w:rPr>
          <w:rFonts w:ascii="Arial" w:hAnsi="Arial"/>
          <w:highlight w:val="yellow"/>
        </w:rPr>
        <w:t xml:space="preserve">where </w:t>
      </w:r>
      <w:r>
        <w:rPr/>
      </w:r>
      <m:oMath xmlns:m="http://schemas.openxmlformats.org/officeDocument/2006/math">
        <m:sSub>
          <m:e>
            <m:r>
              <m:t xml:space="preserve">f</m:t>
            </m:r>
          </m:e>
          <m:sub>
            <m:r>
              <m:t xml:space="preserve">j</m:t>
            </m:r>
          </m:sub>
        </m:sSub>
      </m:oMath>
      <w:r>
        <w:rPr>
          <w:rFonts w:ascii="Arial" w:hAnsi="Arial"/>
          <w:highlight w:val="yellow"/>
        </w:rPr>
        <w:t xml:space="preserve">is the frequency value at frequency bin j, </w:t>
      </w:r>
      <w:r>
        <w:rPr/>
      </w:r>
      <m:oMath xmlns:m="http://schemas.openxmlformats.org/officeDocument/2006/math">
        <m:sSub>
          <m:e>
            <m:r>
              <m:t xml:space="preserve">P</m:t>
            </m:r>
          </m:e>
          <m:sub>
            <m:r>
              <m:t xml:space="preserve">j</m:t>
            </m:r>
          </m:sub>
        </m:sSub>
      </m:oMath>
      <w:r>
        <w:rPr>
          <w:rFonts w:ascii="Arial" w:hAnsi="Arial"/>
          <w:highlight w:val="yellow"/>
        </w:rPr>
        <w:t>is the EMG power spectrum at frequency bin j, and M is the length of the frequency bin.</w:t>
      </w:r>
    </w:p>
    <w:p>
      <w:pPr>
        <w:pStyle w:val="Normal"/>
        <w:spacing w:lineRule="auto" w:line="480"/>
        <w:rPr/>
      </w:pPr>
      <w:r>
        <w:rPr>
          <w:rFonts w:ascii="Arial" w:hAnsi="Arial"/>
        </w:rPr>
        <w:t xml:space="preserve">The nineteen parameters obtained through the data pre-processing were </w:t>
      </w:r>
      <w:r>
        <w:rPr>
          <w:rFonts w:ascii="Arial" w:hAnsi="Arial"/>
          <w:highlight w:val="yellow"/>
        </w:rPr>
        <w:t xml:space="preserve">considered to be </w:t>
      </w:r>
      <w:r>
        <w:rPr>
          <w:rFonts w:ascii="Arial" w:hAnsi="Arial"/>
        </w:rPr>
        <w:t xml:space="preserve">input for detecting various types of anomalies, most notably the loss of contact between skins and surface electrodes. PCA were conducted muscle by muscle </w:t>
      </w:r>
      <w:r>
        <w:rPr>
          <w:rFonts w:ascii="Arial" w:hAnsi="Arial"/>
          <w:highlight w:val="yellow"/>
        </w:rPr>
        <w:t>to reduce the dimension of input features from 19 to k</w:t>
      </w:r>
      <w:r>
        <w:rPr>
          <w:rFonts w:ascii="Arial" w:hAnsi="Arial"/>
        </w:rPr>
        <w:t>. The first three principal components</w:t>
      </w:r>
      <w:r>
        <w:rPr>
          <w:rFonts w:ascii="Arial" w:hAnsi="Arial"/>
          <w:highlight w:val="yellow"/>
        </w:rPr>
        <w:t xml:space="preserve">, i.e. the uncorrelated linear combinations of the 19 initial components, corresponding to highest eigenvalues </w:t>
      </w:r>
      <w:r>
        <w:rPr>
          <w:rFonts w:ascii="Arial" w:hAnsi="Arial"/>
        </w:rPr>
        <w:t>could explain over 88-94% of the variances in both sides of upper trapezius in all participants; thus, they were used for identifying the potential EMG anomalies.</w:t>
      </w:r>
    </w:p>
    <w:p>
      <w:pPr>
        <w:pStyle w:val="Normal"/>
        <w:spacing w:lineRule="auto" w:line="480"/>
        <w:rPr/>
      </w:pPr>
      <w:r>
        <w:rPr>
          <w:rFonts w:ascii="Arial" w:hAnsi="Arial"/>
        </w:rPr>
        <w:t xml:space="preserve">Two different techniques were employed for identifying anomalies. One was to consider data points that were </w:t>
      </w:r>
      <w:r>
        <w:rPr>
          <w:rFonts w:ascii="Arial" w:hAnsi="Arial"/>
          <w:highlight w:val="yellow"/>
        </w:rPr>
        <w:t>outliers, i.e. smaller than Q1 – 1.5*IQR or larger than Q3 + 1.5*IQR, of any three principal components</w:t>
      </w:r>
      <w:r>
        <w:rPr>
          <w:rFonts w:ascii="Arial" w:hAnsi="Arial"/>
        </w:rPr>
        <w:t xml:space="preserve">. The other way was to use k-means clustering with k = 2, 3, or 4 to separate errors from good data. </w:t>
      </w:r>
      <w:r>
        <w:rPr>
          <w:rFonts w:ascii="Arial" w:hAnsi="Arial"/>
          <w:highlight w:val="yellow"/>
        </w:rPr>
        <w:t>EMG errors were expected to be in cluster(s) other than the cluster of good data. Then visualization of the clusters were also used for verification.</w:t>
      </w:r>
      <w:r>
        <w:rPr>
          <w:rFonts w:ascii="Arial" w:hAnsi="Arial"/>
        </w:rPr>
        <w:t xml:space="preserve"> An example of anomalies detected using the two techniques are shown in </w:t>
      </w:r>
      <w:r>
        <w:rPr>
          <w:rFonts w:ascii="Arial" w:hAnsi="Arial"/>
          <w:u w:val="single"/>
        </w:rPr>
        <w:t>Figure 2</w:t>
      </w:r>
      <w:r>
        <w:rPr>
          <w:rFonts w:ascii="Arial" w:hAnsi="Arial"/>
        </w:rPr>
        <w:t>. Once possible errors were detected and verified, the specific portions of data corresponding to these apparent EMG errors were removed.</w:t>
      </w:r>
    </w:p>
    <w:p>
      <w:pPr>
        <w:pStyle w:val="Normal"/>
        <w:spacing w:lineRule="auto" w:line="480"/>
        <w:jc w:val="center"/>
        <w:rPr>
          <w:rFonts w:ascii="Arial" w:hAnsi="Arial"/>
        </w:rPr>
      </w:pPr>
      <w:r>
        <w:rPr>
          <w:rFonts w:ascii="Arial" w:hAnsi="Arial"/>
        </w:rPr>
        <w:t>[Insert Figure 2 here]</w:t>
      </w:r>
    </w:p>
    <w:p>
      <w:pPr>
        <w:pStyle w:val="Normal"/>
        <w:spacing w:lineRule="auto" w:line="480"/>
        <w:rPr/>
      </w:pPr>
      <w:r>
        <w:rPr>
          <w:rFonts w:ascii="Arial" w:hAnsi="Arial"/>
        </w:rPr>
        <w:t>Finally, the remaining EMG data without the errors/anomalies were as analyzed using multiple 10-minute intervals throughout the participants’ work period. The static, median, and peak muscle activity were extracted from each interval as the 10</w:t>
      </w:r>
      <w:r>
        <w:rPr>
          <w:rFonts w:ascii="Arial" w:hAnsi="Arial"/>
          <w:position w:val="6"/>
          <w:sz w:val="16"/>
        </w:rPr>
        <w:t>th</w:t>
      </w:r>
      <w:r>
        <w:rPr>
          <w:rFonts w:ascii="Arial" w:hAnsi="Arial"/>
        </w:rPr>
        <w:t>, 50</w:t>
      </w:r>
      <w:r>
        <w:rPr>
          <w:rFonts w:ascii="Arial" w:hAnsi="Arial"/>
          <w:position w:val="6"/>
          <w:sz w:val="16"/>
        </w:rPr>
        <w:t>th</w:t>
      </w:r>
      <w:r>
        <w:rPr>
          <w:rFonts w:ascii="Arial" w:hAnsi="Arial"/>
        </w:rPr>
        <w:t xml:space="preserve"> and 90</w:t>
      </w:r>
      <w:r>
        <w:rPr>
          <w:rFonts w:ascii="Arial" w:hAnsi="Arial"/>
          <w:position w:val="6"/>
          <w:sz w:val="16"/>
        </w:rPr>
        <w:t>th</w:t>
      </w:r>
      <w:r>
        <w:rPr>
          <w:rFonts w:ascii="Arial" w:hAnsi="Arial"/>
        </w:rPr>
        <w:t xml:space="preserve"> percentile of the RMS amplitudes, respectively. These three parameters were divided by the mean of RMS amplitude during the RVC. The median values among the three RVC were used as the denominators. That is, the 10</w:t>
      </w:r>
      <w:r>
        <w:rPr>
          <w:rFonts w:ascii="Arial" w:hAnsi="Arial"/>
          <w:position w:val="6"/>
          <w:sz w:val="16"/>
        </w:rPr>
        <w:t>th</w:t>
      </w:r>
      <w:r>
        <w:rPr>
          <w:rFonts w:ascii="Arial" w:hAnsi="Arial"/>
        </w:rPr>
        <w:t>, 50</w:t>
      </w:r>
      <w:r>
        <w:rPr>
          <w:rFonts w:ascii="Arial" w:hAnsi="Arial"/>
          <w:position w:val="6"/>
          <w:sz w:val="16"/>
        </w:rPr>
        <w:t>th</w:t>
      </w:r>
      <w:r>
        <w:rPr>
          <w:rFonts w:ascii="Arial" w:hAnsi="Arial"/>
        </w:rPr>
        <w:t xml:space="preserve"> and 90</w:t>
      </w:r>
      <w:r>
        <w:rPr>
          <w:rFonts w:ascii="Arial" w:hAnsi="Arial"/>
          <w:position w:val="6"/>
          <w:sz w:val="16"/>
        </w:rPr>
        <w:t>th</w:t>
      </w:r>
      <w:r>
        <w:rPr>
          <w:rFonts w:ascii="Arial" w:hAnsi="Arial"/>
        </w:rPr>
        <w:t xml:space="preserve"> percentile of the RMS amplitudes were normalized as %RVC.</w:t>
      </w:r>
    </w:p>
    <w:p>
      <w:pPr>
        <w:pStyle w:val="Heading3"/>
        <w:numPr>
          <w:ilvl w:val="2"/>
          <w:numId w:val="2"/>
        </w:numPr>
        <w:tabs>
          <w:tab w:val="clear" w:pos="709"/>
          <w:tab w:val="left" w:pos="0" w:leader="none"/>
        </w:tabs>
        <w:spacing w:lineRule="auto" w:line="480"/>
        <w:rPr/>
      </w:pPr>
      <w:r>
        <w:rPr>
          <w:rFonts w:ascii="Arial" w:hAnsi="Arial"/>
        </w:rPr>
        <w:t>2.4 Statistical analysis</w:t>
      </w:r>
    </w:p>
    <w:p>
      <w:pPr>
        <w:pStyle w:val="Normal"/>
        <w:spacing w:lineRule="auto" w:line="480"/>
        <w:rPr/>
      </w:pPr>
      <w:r>
        <w:rPr>
          <w:rFonts w:ascii="Arial" w:hAnsi="Arial"/>
        </w:rPr>
        <w:t xml:space="preserve">In this study, the effect of harvesting method were to be tested in </w:t>
      </w:r>
      <w:r>
        <w:rPr>
          <w:rFonts w:ascii="Arial" w:hAnsi="Arial"/>
          <w:i/>
          <w:iCs/>
        </w:rPr>
        <w:t xml:space="preserve">non-dominant </w:t>
      </w:r>
      <w:r>
        <w:rPr>
          <w:rFonts w:ascii="Arial" w:hAnsi="Arial"/>
        </w:rPr>
        <w:t xml:space="preserve">and </w:t>
      </w:r>
      <w:r>
        <w:rPr>
          <w:rFonts w:ascii="Arial" w:hAnsi="Arial"/>
          <w:i/>
          <w:iCs/>
        </w:rPr>
        <w:t>dominant</w:t>
      </w:r>
      <w:r>
        <w:rPr>
          <w:rFonts w:ascii="Arial" w:hAnsi="Arial"/>
        </w:rPr>
        <w:t xml:space="preserve"> upper trapezius. That is, the dependent variables were static, median and peak muscle activity, and the independent variables included the fixed effects of work method (</w:t>
      </w:r>
      <w:r>
        <w:rPr>
          <w:rFonts w:ascii="Arial" w:hAnsi="Arial"/>
          <w:i/>
          <w:iCs/>
        </w:rPr>
        <w:t>Ladder, Platform, Ground</w:t>
      </w:r>
      <w:r>
        <w:rPr>
          <w:rFonts w:ascii="Arial" w:hAnsi="Arial"/>
        </w:rPr>
        <w:t>), muscle side, and work time, and the random effect of the subjects.</w:t>
      </w:r>
    </w:p>
    <w:p>
      <w:pPr>
        <w:pStyle w:val="Normal"/>
        <w:spacing w:lineRule="auto" w:line="480"/>
        <w:rPr/>
      </w:pPr>
      <w:r>
        <w:rPr>
          <w:rFonts w:ascii="Arial" w:hAnsi="Arial"/>
        </w:rPr>
        <w:t xml:space="preserve">The muscle activity parameters were not normally distributed and when log-transformed they were still were not normally distributed, according to the Shapiro-Wilk tests, and had non-uniform variances; therefore, the data did not meet the assumptions for using ANOVA methods. Since we wanted to </w:t>
      </w:r>
      <w:r>
        <w:rPr>
          <w:rFonts w:ascii="Arial" w:hAnsi="Arial"/>
          <w:color w:val="000000"/>
        </w:rPr>
        <w:t>include</w:t>
      </w:r>
      <w:r>
        <w:rPr>
          <w:rFonts w:ascii="Arial" w:hAnsi="Arial"/>
        </w:rPr>
        <w:t xml:space="preserve"> subject as a random effect, non-parametric tests like Wilcoxon signed-rank test and Kruskal-Wallis test could not be used.</w:t>
      </w:r>
    </w:p>
    <w:p>
      <w:pPr>
        <w:pStyle w:val="Normal"/>
        <w:spacing w:lineRule="auto" w:line="480"/>
        <w:rPr/>
      </w:pPr>
      <w:r>
        <w:rPr>
          <w:rFonts w:ascii="Arial" w:hAnsi="Arial"/>
        </w:rPr>
        <w:t xml:space="preserve">Instead, it was deemed most appropriate to use generalized additive mixed models </w:t>
      </w:r>
      <w:r>
        <w:rPr>
          <w:rFonts w:ascii="Arial" w:hAnsi="Arial"/>
          <w:color w:val="000000"/>
        </w:rPr>
        <w:t xml:space="preserve">(Wood 2004, 2006a, 2006b). This method extended from the generalized linear mixed model, which considers random effects and does not restrict to only normally-distributed response variables. At the same time, it allows the relationship between the predictors and response variable to be non-linear. </w:t>
      </w:r>
      <w:r>
        <w:rPr>
          <w:rFonts w:ascii="Arial" w:hAnsi="Arial"/>
        </w:rPr>
        <w:t>Since the dependent variables, i.e., the 10</w:t>
      </w:r>
      <w:r>
        <w:rPr>
          <w:rFonts w:ascii="Arial" w:hAnsi="Arial"/>
          <w:position w:val="6"/>
          <w:sz w:val="16"/>
        </w:rPr>
        <w:t>th</w:t>
      </w:r>
      <w:r>
        <w:rPr>
          <w:rFonts w:ascii="Arial" w:hAnsi="Arial"/>
        </w:rPr>
        <w:t>, 50</w:t>
      </w:r>
      <w:r>
        <w:rPr>
          <w:rFonts w:ascii="Arial" w:hAnsi="Arial"/>
          <w:position w:val="6"/>
          <w:sz w:val="16"/>
        </w:rPr>
        <w:t>th</w:t>
      </w:r>
      <w:r>
        <w:rPr>
          <w:rFonts w:ascii="Arial" w:hAnsi="Arial"/>
        </w:rPr>
        <w:t xml:space="preserve"> and 90</w:t>
      </w:r>
      <w:r>
        <w:rPr>
          <w:rFonts w:ascii="Arial" w:hAnsi="Arial"/>
          <w:position w:val="6"/>
          <w:sz w:val="16"/>
        </w:rPr>
        <w:t>th</w:t>
      </w:r>
      <w:r>
        <w:rPr>
          <w:rFonts w:ascii="Arial" w:hAnsi="Arial"/>
        </w:rPr>
        <w:t xml:space="preserve"> percentile of the RMS amplitudes, were originally skewed right, they were log-transformed to obtain heavy-tailed distributions that otherwise could have been modelled as Gaussian. Then the log-transformed data were modelled with the scaled t distributions.</w:t>
      </w:r>
    </w:p>
    <w:p>
      <w:pPr>
        <w:pStyle w:val="Normal"/>
        <w:spacing w:lineRule="auto" w:line="480"/>
        <w:rPr/>
      </w:pPr>
      <w:r>
        <w:rPr>
          <w:rFonts w:ascii="Arial" w:hAnsi="Arial"/>
          <w:color w:val="000000"/>
        </w:rPr>
        <w:t>To further investigate the effect of time on muscle activity in each side of upper trapezius and each harvesting method, non-parametric Friedman rank sum tests for repeated measures in a complete block design were conducted. In each harvesting method and muscle, subjects were the same and, therefore, served as a blocking factor.</w:t>
      </w:r>
    </w:p>
    <w:p>
      <w:pPr>
        <w:pStyle w:val="Normal"/>
        <w:spacing w:lineRule="auto" w:line="480"/>
        <w:rPr/>
      </w:pPr>
      <w:r>
        <w:rPr>
          <w:rFonts w:ascii="Arial" w:hAnsi="Arial"/>
        </w:rPr>
        <w:t>All the statistical analysis was conducted using R programming language. The tests were considered statistically significant at p &lt; 0.05.</w:t>
      </w:r>
    </w:p>
    <w:p>
      <w:pPr>
        <w:pStyle w:val="Heading2"/>
        <w:numPr>
          <w:ilvl w:val="1"/>
          <w:numId w:val="2"/>
        </w:numPr>
        <w:tabs>
          <w:tab w:val="clear" w:pos="709"/>
          <w:tab w:val="left" w:pos="0" w:leader="none"/>
        </w:tabs>
        <w:spacing w:lineRule="auto" w:line="480"/>
        <w:rPr>
          <w:rFonts w:ascii="Arial" w:hAnsi="Arial"/>
        </w:rPr>
      </w:pPr>
      <w:r>
        <w:rPr>
          <w:rFonts w:ascii="Arial" w:hAnsi="Arial"/>
        </w:rPr>
        <w:t>3. Results</w:t>
      </w:r>
    </w:p>
    <w:p>
      <w:pPr>
        <w:pStyle w:val="Normal"/>
        <w:spacing w:lineRule="auto" w:line="480"/>
        <w:rPr/>
      </w:pPr>
      <w:r>
        <w:rPr>
          <w:rFonts w:ascii="Arial" w:hAnsi="Arial"/>
        </w:rPr>
        <w:t xml:space="preserve">Due to instrumental errors during the field data acquisition, EMG data were dropped from three ladder workers and from one ground worker. The statistical analysis comparing the three groups indicated that there were no significant differences in worker demographics. The workers had an average age of 27.8 (SD = 2.6) years, weight of 77.1 (SD = 4.0) kg, height of 172.9 (SD = 2.7) cm and a </w:t>
      </w:r>
      <w:r>
        <w:rPr>
          <w:rFonts w:ascii="Arial" w:hAnsi="Arial"/>
          <w:color w:val="000000"/>
        </w:rPr>
        <w:t>BMI of 25.8 (SD = 1.6)</w:t>
      </w:r>
      <w:r>
        <w:rPr>
          <w:rFonts w:ascii="Arial" w:hAnsi="Arial"/>
        </w:rPr>
        <w:t>.</w:t>
      </w:r>
    </w:p>
    <w:p>
      <w:pPr>
        <w:pStyle w:val="Normal"/>
        <w:spacing w:lineRule="auto" w:line="480"/>
        <w:rPr/>
      </w:pPr>
      <w:r>
        <w:rPr>
          <w:rFonts w:ascii="Arial" w:hAnsi="Arial"/>
        </w:rPr>
        <w:t xml:space="preserve">Muscle activity normalized as %RVC is presented in </w:t>
      </w:r>
      <w:r>
        <w:rPr>
          <w:rFonts w:ascii="Arial" w:hAnsi="Arial"/>
          <w:u w:val="single"/>
        </w:rPr>
        <w:t>Figure 3</w:t>
      </w:r>
      <w:r>
        <w:rPr>
          <w:rFonts w:ascii="Arial" w:hAnsi="Arial"/>
        </w:rPr>
        <w:t xml:space="preserve">. Generally, all the static, median and peak muscle activities had similar pattern where ladder workers had wider variation than the platform- and ground-based groups. In addition, </w:t>
      </w:r>
      <w:r>
        <w:rPr>
          <w:rFonts w:ascii="Arial" w:hAnsi="Arial"/>
          <w:u w:val="single"/>
        </w:rPr>
        <w:t>Figure 3</w:t>
      </w:r>
      <w:r>
        <w:rPr>
          <w:rFonts w:ascii="Arial" w:hAnsi="Arial"/>
        </w:rPr>
        <w:t xml:space="preserve"> suggested that the muscle activity in the dominant side of upper trapezius of ladder workers could be higher than ones in the non-dominant side, and ones in the other participant groups.</w:t>
      </w:r>
    </w:p>
    <w:p>
      <w:pPr>
        <w:pStyle w:val="Normal"/>
        <w:spacing w:lineRule="auto" w:line="480"/>
        <w:jc w:val="center"/>
        <w:rPr>
          <w:rFonts w:ascii="Arial" w:hAnsi="Arial"/>
        </w:rPr>
      </w:pPr>
      <w:r>
        <w:rPr>
          <w:rFonts w:ascii="Arial" w:hAnsi="Arial"/>
        </w:rPr>
        <w:t>[Insert Figure 3 here]</w:t>
      </w:r>
    </w:p>
    <w:p>
      <w:pPr>
        <w:pStyle w:val="Normal"/>
        <w:spacing w:lineRule="auto" w:line="480"/>
        <w:rPr/>
      </w:pPr>
      <w:r>
        <w:rPr>
          <w:rFonts w:ascii="Arial" w:hAnsi="Arial"/>
        </w:rPr>
        <w:t xml:space="preserve">Based on the generalized additive mixed models, harvesting method had a significant effect on the muscle activity. Specifically, with negative coefficients of model estimates as shown in </w:t>
      </w:r>
      <w:r>
        <w:rPr>
          <w:rFonts w:ascii="Arial" w:hAnsi="Arial"/>
          <w:u w:val="single"/>
        </w:rPr>
        <w:t>Table 1-3</w:t>
      </w:r>
      <w:r>
        <w:rPr>
          <w:rFonts w:ascii="Arial" w:hAnsi="Arial"/>
        </w:rPr>
        <w:t xml:space="preserve">, participants harvesting apples on the mobile elevated platform had less static, median and peak muscle activity than those using ladders. Moreover, workers who harvested apples from the lower level of trees without using a ladder or standing on the platform had even lower less static, median and peak muscle activity than those using ladders. </w:t>
      </w:r>
      <w:r>
        <w:rPr>
          <w:rFonts w:ascii="Arial" w:hAnsi="Arial"/>
          <w:color w:val="000000"/>
        </w:rPr>
        <w:t>Consider overlapping confidence intervals of the muscle activity estimates, the difference in muscle activity between the ground and platform workers were not statistically significant.</w:t>
      </w:r>
    </w:p>
    <w:p>
      <w:pPr>
        <w:pStyle w:val="Normal"/>
        <w:spacing w:lineRule="auto" w:line="480"/>
        <w:jc w:val="center"/>
        <w:rPr>
          <w:rFonts w:ascii="Arial" w:hAnsi="Arial"/>
        </w:rPr>
      </w:pPr>
      <w:r>
        <w:rPr>
          <w:rFonts w:ascii="Arial" w:hAnsi="Arial"/>
        </w:rPr>
        <w:t>[Insert Table 1, Table 2, and Table 3 here]</w:t>
      </w:r>
    </w:p>
    <w:p>
      <w:pPr>
        <w:pStyle w:val="Normal"/>
        <w:spacing w:lineRule="auto" w:line="480"/>
        <w:rPr/>
      </w:pPr>
      <w:r>
        <w:rPr>
          <w:rFonts w:ascii="Arial" w:hAnsi="Arial"/>
        </w:rPr>
        <w:t xml:space="preserve">Another significant factor affecting the muscle activity was the length of time into the work shift. The negative coefficients shown in </w:t>
      </w:r>
      <w:r>
        <w:rPr>
          <w:rFonts w:ascii="Arial" w:hAnsi="Arial"/>
          <w:u w:val="single"/>
        </w:rPr>
        <w:t>Table 1-3</w:t>
      </w:r>
      <w:r>
        <w:rPr>
          <w:rFonts w:ascii="Arial" w:hAnsi="Arial"/>
        </w:rPr>
        <w:t xml:space="preserve"> suggested that the muscle activity was not stable over time. When the data were separated and analyzed by harvesting method and muscle side, some different phenomena were observed. </w:t>
      </w:r>
      <w:r>
        <w:rPr>
          <w:rFonts w:ascii="Arial" w:hAnsi="Arial"/>
          <w:color w:val="000000"/>
        </w:rPr>
        <w:t xml:space="preserve">As shown in </w:t>
      </w:r>
      <w:r>
        <w:rPr>
          <w:rFonts w:ascii="Arial" w:hAnsi="Arial"/>
          <w:color w:val="000000"/>
          <w:u w:val="single"/>
        </w:rPr>
        <w:t>Figure 4</w:t>
      </w:r>
      <w:r>
        <w:rPr>
          <w:rFonts w:ascii="Arial" w:hAnsi="Arial"/>
          <w:color w:val="000000"/>
        </w:rPr>
        <w:t>, at the end of the work shift, there was a slight increase in muscle activity of the dominant upper trapezius among workers harvesting on the platform and no apparent change in the ground workers. During the same time period, there was a bilateral decrease in trapezius muscle activity in the ladder workers. Additionally, the ladder workers had higher variation, i.e. wider confidence intervals, of muscle activities.</w:t>
      </w:r>
    </w:p>
    <w:p>
      <w:pPr>
        <w:pStyle w:val="Normal"/>
        <w:spacing w:lineRule="auto" w:line="480"/>
        <w:jc w:val="center"/>
        <w:rPr>
          <w:rFonts w:ascii="Arial" w:hAnsi="Arial"/>
        </w:rPr>
      </w:pPr>
      <w:r>
        <w:rPr>
          <w:rFonts w:ascii="Arial" w:hAnsi="Arial"/>
        </w:rPr>
        <w:t>[Insert Figure 4 here]</w:t>
      </w:r>
    </w:p>
    <w:p>
      <w:pPr>
        <w:pStyle w:val="Normal"/>
        <w:spacing w:lineRule="auto" w:line="480"/>
        <w:rPr/>
      </w:pPr>
      <w:r>
        <w:rPr>
          <w:rFonts w:ascii="Arial" w:hAnsi="Arial"/>
          <w:color w:val="000000"/>
        </w:rPr>
        <w:t>Regarding the time effect, follow-up analysis were also conducted separately for each muscle and each work method. According to the results from the Friedman test (Table 4), time of work had a significant effect on muscle activity in the ladder and ground workers but no significant effect across the platform workers. In addition, there were no difference in the trends of significance between the dominant and non-dominant sides. These results were all similar for static, median and peak muscle activity.</w:t>
      </w:r>
    </w:p>
    <w:p>
      <w:pPr>
        <w:pStyle w:val="Normal"/>
        <w:spacing w:lineRule="auto" w:line="480"/>
        <w:jc w:val="center"/>
        <w:rPr/>
      </w:pPr>
      <w:r>
        <w:rPr>
          <w:rFonts w:ascii="Arial" w:hAnsi="Arial"/>
          <w:color w:val="000000"/>
        </w:rPr>
        <w:t>[Insert Table 4 here]</w:t>
      </w:r>
    </w:p>
    <w:p>
      <w:pPr>
        <w:pStyle w:val="Normal"/>
        <w:spacing w:lineRule="auto" w:line="480"/>
        <w:rPr>
          <w:highlight w:val="yellow"/>
        </w:rPr>
      </w:pPr>
      <w:r>
        <w:rPr>
          <w:rFonts w:ascii="Arial" w:hAnsi="Arial"/>
          <w:color w:val="000000"/>
          <w:highlight w:val="yellow"/>
        </w:rPr>
        <w:t xml:space="preserve">Finally, according to the comparison between processed and unprocessed data (Table 5), the new technique reduced the variability and allowed the inclusion of data from </w:t>
      </w:r>
      <w:r>
        <w:rPr>
          <w:rFonts w:ascii="Arial" w:hAnsi="Arial"/>
          <w:color w:val="000000"/>
          <w:sz w:val="24"/>
          <w:highlight w:val="yellow"/>
        </w:rPr>
        <w:t>most</w:t>
      </w:r>
      <w:r>
        <w:rPr>
          <w:rFonts w:ascii="Arial" w:hAnsi="Arial"/>
          <w:color w:val="000000"/>
          <w:highlight w:val="yellow"/>
        </w:rPr>
        <w:t xml:space="preserve"> participants </w:t>
      </w:r>
      <w:r>
        <w:rPr>
          <w:rFonts w:ascii="Arial" w:hAnsi="Arial"/>
          <w:color w:val="000000"/>
          <w:highlight w:val="yellow"/>
        </w:rPr>
        <w:t>i</w:t>
      </w:r>
      <w:r>
        <w:rPr>
          <w:rFonts w:ascii="Arial" w:hAnsi="Arial"/>
          <w:color w:val="000000"/>
          <w:highlight w:val="yellow"/>
        </w:rPr>
        <w:t xml:space="preserve">n contrast </w:t>
      </w:r>
      <w:r>
        <w:rPr>
          <w:rFonts w:ascii="Arial" w:hAnsi="Arial"/>
          <w:color w:val="000000"/>
          <w:highlight w:val="yellow"/>
        </w:rPr>
        <w:t>to</w:t>
      </w:r>
      <w:r>
        <w:rPr>
          <w:rFonts w:ascii="Arial" w:hAnsi="Arial"/>
          <w:color w:val="000000"/>
          <w:highlight w:val="yellow"/>
        </w:rPr>
        <w:t xml:space="preserve"> the unprocessed data </w:t>
      </w:r>
      <w:r>
        <w:rPr>
          <w:rFonts w:ascii="Arial" w:hAnsi="Arial"/>
          <w:color w:val="000000"/>
          <w:highlight w:val="yellow"/>
        </w:rPr>
        <w:t>where</w:t>
      </w:r>
      <w:r>
        <w:rPr>
          <w:rFonts w:ascii="Arial" w:hAnsi="Arial"/>
          <w:color w:val="000000"/>
          <w:highlight w:val="yellow"/>
        </w:rPr>
        <w:t xml:space="preserve"> from many of the participants </w:t>
      </w:r>
      <w:r>
        <w:rPr>
          <w:rFonts w:ascii="Arial" w:hAnsi="Arial"/>
          <w:color w:val="000000"/>
          <w:sz w:val="24"/>
          <w:highlight w:val="yellow"/>
        </w:rPr>
        <w:t>had to be</w:t>
      </w:r>
      <w:r>
        <w:rPr>
          <w:rFonts w:ascii="Arial" w:hAnsi="Arial"/>
          <w:color w:val="000000"/>
          <w:highlight w:val="yellow"/>
        </w:rPr>
        <w:t xml:space="preserve"> excluded </w:t>
      </w:r>
      <w:r>
        <w:rPr>
          <w:rFonts w:ascii="Arial" w:hAnsi="Arial"/>
          <w:color w:val="000000"/>
          <w:highlight w:val="yellow"/>
        </w:rPr>
        <w:t>due to errors</w:t>
      </w:r>
      <w:r>
        <w:rPr>
          <w:rFonts w:ascii="Arial" w:hAnsi="Arial"/>
          <w:color w:val="000000"/>
          <w:highlight w:val="yellow"/>
        </w:rPr>
        <w:t>.</w:t>
      </w:r>
    </w:p>
    <w:p>
      <w:pPr>
        <w:pStyle w:val="Normal"/>
        <w:spacing w:lineRule="auto" w:line="480"/>
        <w:jc w:val="center"/>
        <w:rPr>
          <w:highlight w:val="yellow"/>
        </w:rPr>
      </w:pPr>
      <w:r>
        <w:rPr>
          <w:rFonts w:ascii="Arial" w:hAnsi="Arial"/>
          <w:color w:val="000000"/>
          <w:highlight w:val="yellow"/>
        </w:rPr>
        <w:t>[Insert Table 5 here]</w:t>
      </w:r>
    </w:p>
    <w:p>
      <w:pPr>
        <w:pStyle w:val="Heading2"/>
        <w:numPr>
          <w:ilvl w:val="1"/>
          <w:numId w:val="2"/>
        </w:numPr>
        <w:tabs>
          <w:tab w:val="clear" w:pos="709"/>
          <w:tab w:val="left" w:pos="0" w:leader="none"/>
        </w:tabs>
        <w:spacing w:lineRule="auto" w:line="480"/>
        <w:rPr/>
      </w:pPr>
      <w:r>
        <w:rPr>
          <w:rFonts w:ascii="Arial" w:hAnsi="Arial"/>
        </w:rPr>
        <w:t>4. Discussions</w:t>
      </w:r>
    </w:p>
    <w:p>
      <w:pPr>
        <w:pStyle w:val="Heading3"/>
        <w:numPr>
          <w:ilvl w:val="2"/>
          <w:numId w:val="2"/>
        </w:numPr>
        <w:tabs>
          <w:tab w:val="clear" w:pos="709"/>
          <w:tab w:val="left" w:pos="0" w:leader="none"/>
        </w:tabs>
        <w:spacing w:lineRule="auto" w:line="480"/>
        <w:rPr>
          <w:rFonts w:ascii="Arial" w:hAnsi="Arial"/>
        </w:rPr>
      </w:pPr>
      <w:r>
        <w:rPr>
          <w:rFonts w:ascii="Arial" w:hAnsi="Arial"/>
        </w:rPr>
        <w:t>4.1 Instrumentation, error detection and removal</w:t>
      </w:r>
    </w:p>
    <w:p>
      <w:pPr>
        <w:pStyle w:val="Normal"/>
        <w:spacing w:lineRule="auto" w:line="480"/>
        <w:rPr/>
      </w:pPr>
      <w:r>
        <w:rPr>
          <w:rFonts w:ascii="Arial" w:hAnsi="Arial"/>
        </w:rPr>
        <w:t xml:space="preserve">This study measured EMG in a challenging environment. Perspiration and the interference of apple bags and ladders on the shoulder caused the EMG electrodes to come off participants’ skin. The issue of electrodes losing the contact to the skin was discovered at the end of work shift so it is important to analyze the EMG signals in the way that can find the time when this happened to be able to retain the rest of the data. </w:t>
      </w:r>
    </w:p>
    <w:p>
      <w:pPr>
        <w:pStyle w:val="Normal"/>
        <w:spacing w:lineRule="auto" w:line="480"/>
        <w:rPr/>
      </w:pPr>
      <w:r>
        <w:rPr>
          <w:rFonts w:ascii="Arial" w:hAnsi="Arial"/>
          <w:highlight w:val="yellow"/>
        </w:rPr>
        <w:t>The traditional method in EMG error removal is a band-pass filter between 10 or 20 Hz and 350 Hz (De Luca, 1997), which can eliminate low-frequency movement artifacts and high-frequency noise. This technique does not always capture incidences when EMG electrodes are not in contact with participant’s skin or when physical damage or electrical short circuits develop in any components in the EMG data collection system. In previous studies (Duphrate et al., 2020; Thamsuwan et al., 2020a), raw EMG signals in time domain were visually inspected for any signal drift indicating the loss in electrode-skin interface, and the data from certain participants or tasks were removed. In the present study, if the same paradigm was to be applied, a great amount of data would have lost (46%). On a contrary, this study applied machine learning techniques to systematically detect errors and removed only half as much of what was thought to be unusable EMG data (21%).</w:t>
      </w:r>
    </w:p>
    <w:p>
      <w:pPr>
        <w:pStyle w:val="Normal"/>
        <w:spacing w:lineRule="auto" w:line="480"/>
        <w:rPr/>
      </w:pPr>
      <w:r>
        <w:rPr>
          <w:rFonts w:ascii="Arial" w:hAnsi="Arial"/>
        </w:rPr>
        <w:t xml:space="preserve">To summarize, this study introduced the application of unsupervised machine learning, i.e. clustering, and PCA described in the method section to identify specific errors in all participants; thus, it eliminated the need to drop the entire data set from five participants. </w:t>
      </w:r>
      <w:r>
        <w:rPr>
          <w:rFonts w:ascii="Arial" w:hAnsi="Arial"/>
          <w:highlight w:val="yellow"/>
        </w:rPr>
        <w:t xml:space="preserve">This </w:t>
      </w:r>
      <w:r>
        <w:rPr>
          <w:rFonts w:ascii="Arial" w:hAnsi="Arial"/>
          <w:color w:val="000000"/>
          <w:highlight w:val="yellow"/>
        </w:rPr>
        <w:t>results also reflect lower variation (IQR in Table 5) in general.</w:t>
      </w:r>
      <w:r>
        <w:rPr>
          <w:rFonts w:ascii="Arial" w:hAnsi="Arial"/>
          <w:highlight w:val="yellow"/>
        </w:rPr>
        <w:t xml:space="preserve"> The more usable data we have, the more accurate the comparison could be </w:t>
      </w:r>
      <w:r>
        <w:rPr>
          <w:rFonts w:ascii="Arial" w:hAnsi="Arial"/>
          <w:color w:val="000000"/>
          <w:highlight w:val="yellow"/>
        </w:rPr>
        <w:t>achieved.</w:t>
      </w:r>
    </w:p>
    <w:p>
      <w:pPr>
        <w:pStyle w:val="Heading3"/>
        <w:numPr>
          <w:ilvl w:val="2"/>
          <w:numId w:val="2"/>
        </w:numPr>
        <w:tabs>
          <w:tab w:val="clear" w:pos="709"/>
          <w:tab w:val="left" w:pos="0" w:leader="none"/>
        </w:tabs>
        <w:spacing w:lineRule="auto" w:line="480"/>
        <w:rPr/>
      </w:pPr>
      <w:r>
        <w:rPr>
          <w:rFonts w:ascii="Arial" w:hAnsi="Arial"/>
        </w:rPr>
        <w:t>4.2 Interpretation of findings, and implication to industry</w:t>
      </w:r>
    </w:p>
    <w:p>
      <w:pPr>
        <w:pStyle w:val="Normal"/>
        <w:spacing w:lineRule="auto" w:line="480"/>
        <w:rPr/>
      </w:pPr>
      <w:r>
        <w:rPr>
          <w:rFonts w:ascii="Arial" w:hAnsi="Arial"/>
        </w:rPr>
        <w:t xml:space="preserve">These preliminary findings indicate that relative to ladder harvesting, these relatively new, mobile platforms may have the a potential to improve work conditions. This current study was </w:t>
      </w:r>
      <w:r>
        <w:rPr>
          <w:rFonts w:ascii="Arial" w:hAnsi="Arial"/>
          <w:highlight w:val="yellow"/>
        </w:rPr>
        <w:t>a complementary</w:t>
      </w:r>
      <w:r>
        <w:rPr>
          <w:rFonts w:ascii="Arial" w:hAnsi="Arial"/>
        </w:rPr>
        <w:t xml:space="preserve"> to the previous studies that have already showed that the platforms reduce non-neutral work postures (Thamsuwan et al., 2020b) and repetitive motions (Thamsuwan et al., 2020c). </w:t>
      </w:r>
      <w:r>
        <w:rPr>
          <w:rFonts w:ascii="Arial" w:hAnsi="Arial"/>
          <w:highlight w:val="yellow"/>
        </w:rPr>
        <w:t>The higher muscle activity was often the consequence of the more prolonged exertion posture and the more frequent work repetition, which were already shown.</w:t>
      </w:r>
      <w:r>
        <w:rPr>
          <w:rFonts w:ascii="Arial" w:hAnsi="Arial"/>
        </w:rPr>
        <w:t xml:space="preserve"> The results from this study </w:t>
      </w:r>
      <w:r>
        <w:rPr>
          <w:rFonts w:ascii="Arial" w:hAnsi="Arial"/>
          <w:highlight w:val="yellow"/>
        </w:rPr>
        <w:t>confirmed</w:t>
      </w:r>
      <w:r>
        <w:rPr>
          <w:rFonts w:ascii="Arial" w:hAnsi="Arial"/>
        </w:rPr>
        <w:t xml:space="preserve"> the platform’s benefits; that is, muscular load demand in harvesting fruits with a ladder could be reduced by converting harvesting operations to mobile platforms for the tree-tops and ground harvesting for the tree-bottoms. This could ultimately lead to the reduction of the musculoskeletal risks known to contribute to shoulder injuries.</w:t>
      </w:r>
    </w:p>
    <w:p>
      <w:pPr>
        <w:pStyle w:val="Normal"/>
        <w:spacing w:lineRule="auto" w:line="480"/>
        <w:rPr/>
      </w:pPr>
      <w:r>
        <w:rPr>
          <w:rFonts w:ascii="Arial" w:hAnsi="Arial"/>
        </w:rPr>
        <w:t xml:space="preserve">Additionally, as this study also found that time throughout the work shift significantly affected the farmworkers’ shoulder muscle activity </w:t>
      </w:r>
      <w:r>
        <w:rPr>
          <w:rFonts w:ascii="Arial" w:hAnsi="Arial"/>
          <w:color w:val="000000"/>
        </w:rPr>
        <w:t>especially in the ladder and ground workers (Table 4)</w:t>
      </w:r>
      <w:r>
        <w:rPr>
          <w:rFonts w:ascii="Arial" w:hAnsi="Arial"/>
        </w:rPr>
        <w:t xml:space="preserve">, orchard managers may consider this information when designing the schedule of work shift. In addition, from the results shown in </w:t>
      </w:r>
      <w:r>
        <w:rPr>
          <w:rFonts w:ascii="Arial" w:hAnsi="Arial"/>
          <w:u w:val="single"/>
        </w:rPr>
        <w:t>Figure 4</w:t>
      </w:r>
      <w:r>
        <w:rPr>
          <w:rFonts w:ascii="Arial" w:hAnsi="Arial"/>
        </w:rPr>
        <w:t>, muscle activity seemed to be stable during the first two and half hours of work. Afterwards, muscle activity measured from the ladder workers decreased; this could have been related to or a result of some form of physical and/or muscle fatigue.</w:t>
      </w:r>
    </w:p>
    <w:p>
      <w:pPr>
        <w:pStyle w:val="Heading3"/>
        <w:numPr>
          <w:ilvl w:val="2"/>
          <w:numId w:val="2"/>
        </w:numPr>
        <w:tabs>
          <w:tab w:val="clear" w:pos="709"/>
          <w:tab w:val="left" w:pos="0" w:leader="none"/>
        </w:tabs>
        <w:spacing w:lineRule="auto" w:line="480"/>
        <w:rPr>
          <w:rFonts w:ascii="Arial" w:hAnsi="Arial"/>
        </w:rPr>
      </w:pPr>
      <w:r>
        <w:rPr>
          <w:rFonts w:ascii="Arial" w:hAnsi="Arial"/>
        </w:rPr>
        <w:t>4.3 Limitations and lessons learned</w:t>
      </w:r>
    </w:p>
    <w:p>
      <w:pPr>
        <w:pStyle w:val="Normal"/>
        <w:spacing w:lineRule="auto" w:line="480"/>
        <w:rPr>
          <w:rFonts w:ascii="Arial" w:hAnsi="Arial"/>
        </w:rPr>
      </w:pPr>
      <w:r>
        <w:rPr>
          <w:rFonts w:ascii="Arial" w:hAnsi="Arial"/>
        </w:rPr>
        <w:t>First and foremost, the ladder workers presented the greatest challenges with respect to our use of surface EMG. One work modification we requested of the ladder workers was to avoid their usual practice of carrying their ladder on their shoulder, in order to keep the electrodes intact. This requested adaptation could have changed the nature of their work. However, based on a time motion study, moving the ladder only accounted for only 7% of total work time (Zhang et al., 2019) and our own observations was the ladder movement was infrequent. Thus, the change in how the participants carried the ladder was expected to only marginally affect the muscular load.</w:t>
      </w:r>
    </w:p>
    <w:p>
      <w:pPr>
        <w:pStyle w:val="Normal"/>
        <w:spacing w:lineRule="auto" w:line="480"/>
        <w:rPr/>
      </w:pPr>
      <w:r>
        <w:rPr>
          <w:rFonts w:ascii="Arial" w:hAnsi="Arial"/>
        </w:rPr>
        <w:t>Secondly, although all the participants were recruited from the same orchard and at the same time, one constraint for the selection of ladder workers was their experience harvesting with ladders. At the study site, only the platform was used in the season and several of the migrant workers never had experience working with ladders so they could only be assigned to the platform or ground group. Still, their differences in terms of demographic and anthropometric characteristics were not statistically significant.</w:t>
      </w:r>
    </w:p>
    <w:p>
      <w:pPr>
        <w:pStyle w:val="Normal"/>
        <w:spacing w:lineRule="auto" w:line="480"/>
        <w:rPr/>
      </w:pPr>
      <w:r>
        <w:rPr>
          <w:rFonts w:ascii="Arial" w:hAnsi="Arial"/>
        </w:rPr>
        <w:t>Lastly, the presence of researchers in the field during regular work hour could have created a some for of a systematic bias by their presence. The participants might have worked differently from the way they normally did. However, for the purpose of comparison across different work method, this bias was anticipated to be similar across the participant groups.</w:t>
      </w:r>
    </w:p>
    <w:p>
      <w:pPr>
        <w:pStyle w:val="Heading2"/>
        <w:numPr>
          <w:ilvl w:val="1"/>
          <w:numId w:val="2"/>
        </w:numPr>
        <w:tabs>
          <w:tab w:val="clear" w:pos="709"/>
          <w:tab w:val="left" w:pos="0" w:leader="none"/>
        </w:tabs>
        <w:spacing w:lineRule="auto" w:line="480"/>
        <w:rPr>
          <w:rFonts w:ascii="Arial" w:hAnsi="Arial"/>
        </w:rPr>
      </w:pPr>
      <w:r>
        <w:rPr>
          <w:rFonts w:ascii="Arial" w:hAnsi="Arial"/>
        </w:rPr>
        <w:t>5. Conclusion</w:t>
      </w:r>
    </w:p>
    <w:p>
      <w:pPr>
        <w:pStyle w:val="Normal"/>
        <w:spacing w:lineRule="auto" w:line="480"/>
        <w:rPr/>
      </w:pPr>
      <w:r>
        <w:rPr>
          <w:rFonts w:ascii="Arial" w:hAnsi="Arial"/>
        </w:rPr>
        <w:t>Exposures to risk factors of work-related musculoskeletal disorders are unique in horticulture due to the diversity of work tasks; thus, the methodologies used to assess such physical or musculoskeletal risk factors may have to be customized and optimized. In this study, surface EMG was used to evaluate shoulder muscular load in the upper trapezius. Upon removing EMG anomalies due to challenges related to full-day, field measurements, EMG data suggested that static, median and peak muscle activity in workers using ladders were higher than alternative the ground and platform-based workers. This finding supports the adoption of the mobile elevated orchard platform as it could reduce the risk of harvesting-related, shoulder injuries that may be associated with the more strenuous ladder work.</w:t>
      </w:r>
    </w:p>
    <w:p>
      <w:pPr>
        <w:pStyle w:val="Heading2"/>
        <w:numPr>
          <w:ilvl w:val="1"/>
          <w:numId w:val="2"/>
        </w:numPr>
        <w:tabs>
          <w:tab w:val="clear" w:pos="709"/>
          <w:tab w:val="left" w:pos="0" w:leader="none"/>
        </w:tabs>
        <w:spacing w:lineRule="auto" w:line="480"/>
        <w:rPr>
          <w:rFonts w:ascii="Arial" w:hAnsi="Arial"/>
        </w:rPr>
      </w:pPr>
      <w:r>
        <w:rPr>
          <w:rFonts w:ascii="Arial" w:hAnsi="Arial"/>
        </w:rPr>
        <w:t>References</w:t>
      </w:r>
    </w:p>
    <w:p>
      <w:pPr>
        <w:pStyle w:val="Normal"/>
        <w:spacing w:lineRule="auto" w:line="480"/>
        <w:ind w:start="283" w:hanging="283"/>
        <w:rPr/>
      </w:pPr>
      <w:r>
        <w:rPr>
          <w:rFonts w:ascii="Arial" w:hAnsi="Arial"/>
          <w:color w:val="000000"/>
          <w:highlight w:val="yellow"/>
        </w:rPr>
        <w:t>Anil, N. &amp; Srelatha, S. H. (2018) EMG Based Gesture Recognition Using Machine Learning, 2018 Second International Conference on Intelligent Computing and Control Systems (ICICCS), pp. 1560-1564, doi: 10.1109/ICCONS.2018.8662987.</w:t>
      </w:r>
    </w:p>
    <w:p>
      <w:pPr>
        <w:pStyle w:val="Normal"/>
        <w:spacing w:lineRule="auto" w:line="480"/>
        <w:ind w:start="283" w:hanging="283"/>
        <w:rPr/>
      </w:pPr>
      <w:r>
        <w:rPr>
          <w:rFonts w:ascii="Arial" w:hAnsi="Arial"/>
          <w:color w:val="000000"/>
          <w:highlight w:val="yellow"/>
        </w:rPr>
        <w:t xml:space="preserve">Atieh, M., Younes, R., Khalil, M., &amp; Akdag., H. (2005) Classification of the Car Seats by Detecting the Muscular Fatigue in the EMG Signal. </w:t>
      </w:r>
      <w:r>
        <w:rPr>
          <w:rFonts w:ascii="Arial" w:hAnsi="Arial"/>
          <w:i/>
          <w:color w:val="000000"/>
          <w:highlight w:val="yellow"/>
        </w:rPr>
        <w:t>International Journal of Computational Cognition</w:t>
      </w:r>
      <w:r>
        <w:rPr>
          <w:rFonts w:ascii="Arial" w:hAnsi="Arial"/>
          <w:color w:val="000000"/>
          <w:highlight w:val="yellow"/>
        </w:rPr>
        <w:t>, 3 (4), 48-54. https://hal.archives-ouvertes.fr/hal-01170983</w:t>
      </w:r>
    </w:p>
    <w:p>
      <w:pPr>
        <w:pStyle w:val="Normal"/>
        <w:spacing w:lineRule="auto" w:line="480"/>
        <w:ind w:start="283" w:hanging="283"/>
        <w:rPr/>
      </w:pPr>
      <w:r>
        <w:rPr>
          <w:rFonts w:ascii="Arial" w:hAnsi="Arial"/>
          <w:color w:val="000000"/>
        </w:rPr>
        <w:t xml:space="preserve">Attebrant, M., Mathiassen, S. E., &amp; Winkel, J. (1995). Normalizing upper trapezius EMG amplitude: Comparison of ramp and constant force procedures. </w:t>
      </w:r>
      <w:r>
        <w:rPr>
          <w:rFonts w:ascii="Arial" w:hAnsi="Arial"/>
          <w:i/>
          <w:iCs/>
          <w:color w:val="000000"/>
        </w:rPr>
        <w:t>Journal of Electromyography and Kinesiology</w:t>
      </w:r>
      <w:r>
        <w:rPr>
          <w:rFonts w:ascii="Arial" w:hAnsi="Arial"/>
          <w:color w:val="000000"/>
        </w:rPr>
        <w:t>, 5(4), 245-250. https://doi.org/10.1016/1050-6411(95)00005-4</w:t>
      </w:r>
    </w:p>
    <w:p>
      <w:pPr>
        <w:pStyle w:val="Normal"/>
        <w:spacing w:lineRule="auto" w:line="480"/>
        <w:ind w:start="283" w:hanging="283"/>
        <w:rPr/>
      </w:pPr>
      <w:r>
        <w:rPr>
          <w:rFonts w:ascii="Arial" w:hAnsi="Arial"/>
          <w:color w:val="000000"/>
          <w:highlight w:val="yellow"/>
        </w:rPr>
        <w:t xml:space="preserve">Baghdadadi, A., Megahed, F. M., Esfahani, E. T. &amp; Cavuoto, L. A. (2018). A machine learning approach to detect changes in gait parameters following a fatiguing occupational task. </w:t>
      </w:r>
      <w:r>
        <w:rPr>
          <w:rFonts w:ascii="Arial" w:hAnsi="Arial"/>
          <w:i/>
          <w:iCs/>
          <w:color w:val="000000"/>
          <w:highlight w:val="yellow"/>
        </w:rPr>
        <w:t>Ergonomics</w:t>
      </w:r>
      <w:r>
        <w:rPr>
          <w:rFonts w:ascii="Arial" w:hAnsi="Arial"/>
          <w:color w:val="000000"/>
          <w:highlight w:val="yellow"/>
        </w:rPr>
        <w:t>, 61(8), 1116-1129. https://doi.org/10.1080/00140139.2018.1442936</w:t>
      </w:r>
    </w:p>
    <w:p>
      <w:pPr>
        <w:pStyle w:val="Normal"/>
        <w:spacing w:lineRule="auto" w:line="480"/>
        <w:ind w:start="283" w:hanging="283"/>
        <w:rPr/>
      </w:pPr>
      <w:r>
        <w:rPr>
          <w:rFonts w:ascii="Arial" w:hAnsi="Arial"/>
          <w:color w:val="000000"/>
        </w:rPr>
        <w:t xml:space="preserve">Blank, S. C. (1998). </w:t>
      </w:r>
      <w:r>
        <w:rPr>
          <w:rFonts w:ascii="Arial" w:hAnsi="Arial"/>
          <w:i/>
          <w:iCs/>
          <w:color w:val="000000"/>
        </w:rPr>
        <w:t>The end of agriculture in American portfolio</w:t>
      </w:r>
      <w:r>
        <w:rPr>
          <w:rFonts w:ascii="Arial" w:hAnsi="Arial"/>
          <w:color w:val="000000"/>
        </w:rPr>
        <w:t>, Quorum Books, Westport, CT.</w:t>
      </w:r>
    </w:p>
    <w:p>
      <w:pPr>
        <w:pStyle w:val="Normal"/>
        <w:spacing w:lineRule="auto" w:line="480"/>
        <w:ind w:start="283" w:hanging="283"/>
        <w:rPr/>
      </w:pPr>
      <w:r>
        <w:rPr>
          <w:rStyle w:val="Quotation"/>
          <w:rFonts w:ascii="Arial" w:hAnsi="Arial"/>
          <w:i w:val="false"/>
          <w:iCs w:val="false"/>
          <w:color w:val="000000"/>
          <w:highlight w:val="yellow"/>
          <w:lang w:val="fr-FR"/>
        </w:rPr>
        <w:t xml:space="preserve">Cheron, G., Draye, J., Bourgeios, M., &amp; Libert, G. (1996). </w:t>
      </w:r>
      <w:r>
        <w:rPr>
          <w:rStyle w:val="Quotation"/>
          <w:rFonts w:ascii="Arial" w:hAnsi="Arial"/>
          <w:i w:val="false"/>
          <w:iCs w:val="false"/>
          <w:color w:val="000000"/>
          <w:highlight w:val="yellow"/>
          <w:lang w:val="en-US"/>
        </w:rPr>
        <w:t xml:space="preserve">A dynamic neural network identification of electromyography and arm trajectory relationship during complex movements. </w:t>
      </w:r>
      <w:r>
        <w:rPr>
          <w:rStyle w:val="Emphasis"/>
          <w:rFonts w:ascii="Arial" w:hAnsi="Arial"/>
          <w:color w:val="000000"/>
          <w:highlight w:val="yellow"/>
          <w:lang w:val="en-US"/>
        </w:rPr>
        <w:t>IEEE Transactions on Biomedical Engineering</w:t>
      </w:r>
      <w:r>
        <w:rPr>
          <w:rStyle w:val="Emphasis"/>
          <w:rFonts w:ascii="Arial" w:hAnsi="Arial"/>
          <w:i w:val="false"/>
          <w:iCs w:val="false"/>
          <w:color w:val="000000"/>
          <w:highlight w:val="yellow"/>
          <w:lang w:val="en-US"/>
        </w:rPr>
        <w:t>, 43</w:t>
      </w:r>
      <w:r>
        <w:rPr>
          <w:rStyle w:val="Quotation"/>
          <w:rFonts w:ascii="Arial" w:hAnsi="Arial"/>
          <w:i w:val="false"/>
          <w:iCs w:val="false"/>
          <w:color w:val="000000"/>
          <w:highlight w:val="yellow"/>
          <w:lang w:val="en-US"/>
        </w:rPr>
        <w:t>, 552-558.</w:t>
      </w:r>
      <w:r>
        <w:rPr>
          <w:rFonts w:ascii="Arial" w:hAnsi="Arial"/>
          <w:color w:val="000000"/>
          <w:highlight w:val="yellow"/>
          <w:lang w:val="en-US"/>
        </w:rPr>
        <w:t xml:space="preserve"> https://doi.org/10.1109/10.488803</w:t>
      </w:r>
    </w:p>
    <w:p>
      <w:pPr>
        <w:pStyle w:val="Normal"/>
        <w:spacing w:lineRule="auto" w:line="480"/>
        <w:ind w:start="283" w:hanging="283"/>
        <w:rPr/>
      </w:pPr>
      <w:r>
        <w:rPr>
          <w:rFonts w:ascii="Arial" w:hAnsi="Arial"/>
          <w:color w:val="000000"/>
          <w:highlight w:val="yellow"/>
          <w:lang w:val="en-US"/>
        </w:rPr>
        <w:t xml:space="preserve">Chu, J.-U., Moon, I., &amp; Mun, M.-S. (2006). A Real-Time EMG Pattern Recognition System Based on Linear-Nonlinear Feature Projection for a Multifunction Myoelectric Hand, </w:t>
      </w:r>
      <w:r>
        <w:rPr>
          <w:rFonts w:ascii="Arial" w:hAnsi="Arial"/>
          <w:i/>
          <w:iCs/>
          <w:color w:val="000000"/>
          <w:highlight w:val="yellow"/>
          <w:lang w:val="en-US"/>
        </w:rPr>
        <w:t>IEEE Transactions on Biomedical Engineering</w:t>
      </w:r>
      <w:r>
        <w:rPr>
          <w:rFonts w:ascii="Arial" w:hAnsi="Arial"/>
          <w:color w:val="000000"/>
          <w:highlight w:val="yellow"/>
          <w:lang w:val="en-US"/>
        </w:rPr>
        <w:t>, 53(11), 2232-2239. https://doi.org/10.1109/TBME.2006.883695.</w:t>
      </w:r>
    </w:p>
    <w:p>
      <w:pPr>
        <w:pStyle w:val="Normal"/>
        <w:spacing w:lineRule="auto" w:line="480"/>
        <w:ind w:start="283" w:hanging="283"/>
        <w:rPr/>
      </w:pPr>
      <w:r>
        <w:rPr>
          <w:rFonts w:ascii="Arial" w:hAnsi="Arial"/>
          <w:color w:val="000000"/>
          <w:highlight w:val="yellow"/>
          <w:lang w:val="en-US"/>
        </w:rPr>
        <w:t xml:space="preserve">De Luca, C. J. (1997). The use of surface electromyography in biomechanics. </w:t>
      </w:r>
      <w:r>
        <w:rPr>
          <w:rFonts w:ascii="Arial" w:hAnsi="Arial"/>
          <w:i/>
          <w:iCs/>
          <w:color w:val="000000"/>
          <w:highlight w:val="yellow"/>
          <w:lang w:val="en-US"/>
        </w:rPr>
        <w:t>Journal of Applied Biomechanics</w:t>
      </w:r>
      <w:r>
        <w:rPr>
          <w:rFonts w:ascii="Arial" w:hAnsi="Arial"/>
          <w:color w:val="000000"/>
          <w:highlight w:val="yellow"/>
          <w:lang w:val="en-US"/>
        </w:rPr>
        <w:t>, 13(2), 135-163. https://doi.org/10.1123/jab.13.2.135</w:t>
      </w:r>
    </w:p>
    <w:p>
      <w:pPr>
        <w:pStyle w:val="Normal"/>
        <w:spacing w:lineRule="auto" w:line="480"/>
        <w:ind w:start="283" w:hanging="283"/>
        <w:rPr/>
      </w:pPr>
      <w:r>
        <w:rPr>
          <w:rFonts w:ascii="Arial" w:hAnsi="Arial"/>
          <w:color w:val="000000"/>
          <w:lang w:val="en-US"/>
        </w:rPr>
        <w:t xml:space="preserve">Douphrate, D. I., Fethke, N. B., Nonnenmann, M. W., Rodriguez, A., Hagevoort, R., &amp; Gimeno Ruiz de Porras, D. (2017). </w:t>
      </w:r>
      <w:r>
        <w:rPr>
          <w:rFonts w:ascii="Arial" w:hAnsi="Arial"/>
          <w:color w:val="000000"/>
        </w:rPr>
        <w:t xml:space="preserve">Full-shift and task-specific upper extremity muscle activity among US large-herd dairy parlour workers. </w:t>
      </w:r>
      <w:r>
        <w:rPr>
          <w:rFonts w:ascii="Arial" w:hAnsi="Arial"/>
          <w:i/>
          <w:iCs/>
          <w:color w:val="000000"/>
        </w:rPr>
        <w:t>Ergonomics</w:t>
      </w:r>
      <w:r>
        <w:rPr>
          <w:rFonts w:ascii="Arial" w:hAnsi="Arial"/>
          <w:color w:val="000000"/>
        </w:rPr>
        <w:t>, 60(8), 1042-1054.  https://doi.org/10.1080/00140139.2016.1262464</w:t>
      </w:r>
    </w:p>
    <w:p>
      <w:pPr>
        <w:pStyle w:val="Normal"/>
        <w:spacing w:lineRule="auto" w:line="480"/>
        <w:ind w:start="283" w:hanging="283"/>
        <w:rPr/>
      </w:pPr>
      <w:r>
        <w:rPr>
          <w:rFonts w:ascii="Arial" w:hAnsi="Arial"/>
          <w:color w:val="000000"/>
        </w:rPr>
        <w:t xml:space="preserve">Fathallah, F. A. (2010). Musculoskeletal disorders in labor-intensive agriculture. </w:t>
      </w:r>
      <w:r>
        <w:rPr>
          <w:rFonts w:ascii="Arial" w:hAnsi="Arial"/>
          <w:i/>
          <w:iCs/>
          <w:color w:val="000000"/>
        </w:rPr>
        <w:t>Applied Ergonomics</w:t>
      </w:r>
      <w:r>
        <w:rPr>
          <w:rFonts w:ascii="Arial" w:hAnsi="Arial"/>
          <w:color w:val="000000"/>
        </w:rPr>
        <w:t>, 41(6), 738-743. https://doi.org/10.1016/j.apergo.2010.03.003</w:t>
      </w:r>
    </w:p>
    <w:p>
      <w:pPr>
        <w:pStyle w:val="Normal"/>
        <w:spacing w:lineRule="auto" w:line="480"/>
        <w:ind w:start="283" w:hanging="283"/>
        <w:rPr/>
      </w:pPr>
      <w:r>
        <w:rPr>
          <w:rFonts w:ascii="Arial" w:hAnsi="Arial"/>
          <w:color w:val="000000"/>
        </w:rPr>
        <w:t xml:space="preserve">Fethke, N. B., Shall Jr, M. C., Chen, H., Branch, C. A., &amp; Merlino, L. A., (2020). Biomechanical factors during common agricultural activities: Results of on-farm exposure assessments using direct measurement methods. </w:t>
      </w:r>
      <w:r>
        <w:rPr>
          <w:rFonts w:ascii="Arial" w:hAnsi="Arial"/>
          <w:i/>
          <w:iCs/>
          <w:color w:val="000000"/>
        </w:rPr>
        <w:t>Journal of Occupational and Environmental Hygiene</w:t>
      </w:r>
      <w:r>
        <w:rPr>
          <w:rFonts w:ascii="Arial" w:hAnsi="Arial"/>
          <w:color w:val="000000"/>
        </w:rPr>
        <w:t>, 17(2-3), 85-96. https://doi.org/10.1080/15459624.2020.1717502</w:t>
      </w:r>
    </w:p>
    <w:p>
      <w:pPr>
        <w:pStyle w:val="Normal"/>
        <w:spacing w:lineRule="auto" w:line="480"/>
        <w:ind w:start="283" w:hanging="283"/>
        <w:rPr/>
      </w:pPr>
      <w:r>
        <w:rPr>
          <w:rFonts w:ascii="Arial" w:hAnsi="Arial"/>
          <w:color w:val="000000"/>
        </w:rPr>
        <w:t xml:space="preserve">Freivalds, A., Park, S., Lee, C., Earle-Richardson, G., Mason, C., &amp; May, J. J. (2006). Effect of belt/bucket interface in apple harvesting. </w:t>
      </w:r>
      <w:r>
        <w:rPr>
          <w:rFonts w:ascii="Arial" w:hAnsi="Arial"/>
          <w:i/>
          <w:iCs/>
          <w:color w:val="000000"/>
        </w:rPr>
        <w:t>International Journal of Industrial Ergonomics</w:t>
      </w:r>
      <w:r>
        <w:rPr>
          <w:rFonts w:ascii="Arial" w:hAnsi="Arial"/>
          <w:color w:val="000000"/>
        </w:rPr>
        <w:t>, 36(11), 1005-1010. https://doi.org/10.1016/j.ergon.2006.08.005</w:t>
      </w:r>
    </w:p>
    <w:p>
      <w:pPr>
        <w:pStyle w:val="Normal"/>
        <w:spacing w:lineRule="auto" w:line="480"/>
        <w:ind w:start="283" w:hanging="283"/>
        <w:rPr/>
      </w:pPr>
      <w:r>
        <w:rPr>
          <w:rFonts w:ascii="Arial" w:hAnsi="Arial"/>
          <w:color w:val="000000"/>
          <w:highlight w:val="yellow"/>
        </w:rPr>
        <w:t xml:space="preserve">Herberts, P., Kadefors, R., Broman, H. (1980) Arm positioning in manual tasks: An electromyographic study of localized muscle fatigue. </w:t>
      </w:r>
      <w:r>
        <w:rPr>
          <w:rFonts w:ascii="Arial" w:hAnsi="Arial"/>
          <w:i/>
          <w:iCs/>
          <w:color w:val="000000"/>
          <w:highlight w:val="yellow"/>
        </w:rPr>
        <w:t>Ergonomics</w:t>
      </w:r>
      <w:r>
        <w:rPr>
          <w:rFonts w:ascii="Arial" w:hAnsi="Arial"/>
          <w:color w:val="000000"/>
          <w:highlight w:val="yellow"/>
        </w:rPr>
        <w:t>, 23(7), 655-665. https://doi.org/10.1080/00140138008924780</w:t>
      </w:r>
    </w:p>
    <w:p>
      <w:pPr>
        <w:pStyle w:val="Normal"/>
        <w:spacing w:lineRule="auto" w:line="480"/>
        <w:ind w:start="283" w:hanging="283"/>
        <w:rPr/>
      </w:pPr>
      <w:r>
        <w:rPr>
          <w:rFonts w:ascii="Arial" w:hAnsi="Arial"/>
          <w:color w:val="000000"/>
          <w:highlight w:val="yellow"/>
        </w:rPr>
        <w:t xml:space="preserve">Ijaz, A., &amp; Choi, J. (2018). Anomaly Detection of Electromyographic Signals. </w:t>
      </w:r>
      <w:r>
        <w:rPr>
          <w:rFonts w:ascii="Arial" w:hAnsi="Arial"/>
          <w:i/>
          <w:color w:val="000000"/>
          <w:highlight w:val="yellow"/>
        </w:rPr>
        <w:t>IEEE transactions on neural systems and rehabilitation engineering : a publication of the IEEE Engineering in Medicine and Biology Society</w:t>
      </w:r>
      <w:r>
        <w:rPr>
          <w:rFonts w:ascii="Arial" w:hAnsi="Arial"/>
          <w:color w:val="000000"/>
          <w:highlight w:val="yellow"/>
        </w:rPr>
        <w:t xml:space="preserve">, </w:t>
      </w:r>
      <w:r>
        <w:rPr>
          <w:rFonts w:ascii="Arial" w:hAnsi="Arial"/>
          <w:i/>
          <w:color w:val="000000"/>
          <w:highlight w:val="yellow"/>
        </w:rPr>
        <w:t>26</w:t>
      </w:r>
      <w:r>
        <w:rPr>
          <w:rFonts w:ascii="Arial" w:hAnsi="Arial"/>
          <w:color w:val="000000"/>
          <w:highlight w:val="yellow"/>
        </w:rPr>
        <w:t>(4), 770–779.</w:t>
      </w:r>
      <w:r>
        <w:rPr>
          <w:rFonts w:ascii="Arial" w:hAnsi="Arial"/>
          <w:color w:val="000000"/>
        </w:rPr>
        <w:t xml:space="preserve"> </w:t>
      </w:r>
      <w:r>
        <w:rPr>
          <w:rFonts w:ascii="Arial" w:hAnsi="Arial"/>
          <w:color w:val="000000"/>
          <w:highlight w:val="yellow"/>
        </w:rPr>
        <w:t>https://doi.org/10.1109/TNSRE.2018.2813421</w:t>
      </w:r>
    </w:p>
    <w:p>
      <w:pPr>
        <w:pStyle w:val="Normal"/>
        <w:spacing w:lineRule="auto" w:line="480"/>
        <w:ind w:start="283" w:hanging="283"/>
        <w:rPr/>
      </w:pPr>
      <w:r>
        <w:rPr>
          <w:rFonts w:ascii="Arial" w:hAnsi="Arial"/>
          <w:color w:val="000000"/>
        </w:rPr>
        <w:t xml:space="preserve">Jackson, J. A., Mathiassen, S. E., &amp; Dempsey, P. G. 2009. Methodological variance associated with normalization of occupational upper trapezius EMG using sub-maximal reference contractions. </w:t>
      </w:r>
      <w:r>
        <w:rPr>
          <w:rFonts w:ascii="Arial" w:hAnsi="Arial"/>
          <w:i/>
          <w:iCs/>
          <w:color w:val="000000"/>
        </w:rPr>
        <w:t>Journal of Electromyography and Kinesiology,</w:t>
      </w:r>
      <w:r>
        <w:rPr>
          <w:rFonts w:ascii="Arial" w:hAnsi="Arial"/>
          <w:color w:val="000000"/>
        </w:rPr>
        <w:t xml:space="preserve"> 19(3), 416-427. https://doi.org/10.1016/j.jelekin.2007.11.004</w:t>
      </w:r>
    </w:p>
    <w:p>
      <w:pPr>
        <w:pStyle w:val="Normal"/>
        <w:spacing w:lineRule="auto" w:line="480"/>
        <w:ind w:start="283" w:hanging="283"/>
        <w:rPr>
          <w:highlight w:val="yellow"/>
        </w:rPr>
      </w:pPr>
      <w:r>
        <w:rPr>
          <w:rFonts w:ascii="Arial" w:hAnsi="Arial"/>
          <w:color w:val="000000"/>
          <w:highlight w:val="yellow"/>
        </w:rPr>
        <w:t>Jaramillo, A. G. &amp; Benalcázar, M. E. (2017) Real-time hand gesture recognition with EMG using machine learning, IEEE Second Ecuador Technical Chapters Meeting (ETCM), pp. 1-5, doi: 10.1109/ETCM.2017.8247487.</w:t>
      </w:r>
    </w:p>
    <w:p>
      <w:pPr>
        <w:pStyle w:val="Normal"/>
        <w:spacing w:lineRule="auto" w:line="480"/>
        <w:ind w:start="283" w:hanging="283"/>
        <w:rPr/>
      </w:pPr>
      <w:r>
        <w:rPr>
          <w:rFonts w:ascii="Arial" w:hAnsi="Arial"/>
          <w:color w:val="000000"/>
        </w:rPr>
        <w:t xml:space="preserve">Jensen, C., Vasselijen, O., &amp; Westgaard, R. H. (1993). The influence of electrode position on bipolar surface electromyogram recordings of the upper trapezius muscle. </w:t>
      </w:r>
      <w:r>
        <w:rPr>
          <w:rFonts w:ascii="Arial" w:hAnsi="Arial"/>
          <w:i/>
          <w:iCs/>
          <w:color w:val="000000"/>
        </w:rPr>
        <w:t>European Journal of Applied Physiology and Occupational Physiology</w:t>
      </w:r>
      <w:r>
        <w:rPr>
          <w:rFonts w:ascii="Arial" w:hAnsi="Arial"/>
          <w:color w:val="000000"/>
        </w:rPr>
        <w:t>, 67(3), 266-273. https://doi.org/10.1007/BF00864227</w:t>
      </w:r>
    </w:p>
    <w:p>
      <w:pPr>
        <w:pStyle w:val="Normal"/>
        <w:spacing w:lineRule="auto" w:line="480"/>
        <w:ind w:start="283" w:hanging="283"/>
        <w:rPr/>
      </w:pPr>
      <w:r>
        <w:rPr>
          <w:rFonts w:ascii="Arial" w:hAnsi="Arial"/>
          <w:color w:val="000000"/>
        </w:rPr>
        <w:t xml:space="preserve">Jin, S., McCulloch, R., &amp; Mirka, G. A. (2009). Biomechanical evaluation of postures assumed when harvesting from bush crops. </w:t>
      </w:r>
      <w:r>
        <w:rPr>
          <w:rFonts w:ascii="Arial" w:hAnsi="Arial"/>
          <w:i/>
          <w:iCs/>
          <w:color w:val="000000"/>
        </w:rPr>
        <w:t>International Journal of Industrial Ergonomics</w:t>
      </w:r>
      <w:r>
        <w:rPr>
          <w:rFonts w:ascii="Arial" w:hAnsi="Arial"/>
          <w:color w:val="000000"/>
        </w:rPr>
        <w:t>, 39(2), 347-352. https://doi.org/10.1016/j.ergon.2008.07.005</w:t>
      </w:r>
    </w:p>
    <w:p>
      <w:pPr>
        <w:pStyle w:val="Normal"/>
        <w:spacing w:lineRule="auto" w:line="480"/>
        <w:ind w:start="283" w:hanging="283"/>
        <w:rPr/>
      </w:pPr>
      <w:r>
        <w:rPr>
          <w:rFonts w:ascii="Arial" w:hAnsi="Arial"/>
          <w:color w:val="000000"/>
          <w:highlight w:val="yellow"/>
        </w:rPr>
        <w:t xml:space="preserve">Jonsson, B. (1982) </w:t>
      </w:r>
      <w:r>
        <w:rPr>
          <w:rStyle w:val="StrongEmphasis"/>
          <w:rFonts w:ascii="Arial" w:hAnsi="Arial"/>
          <w:b w:val="false"/>
          <w:bCs w:val="false"/>
          <w:color w:val="000000"/>
          <w:highlight w:val="yellow"/>
        </w:rPr>
        <w:t>Measurement and evaluation of local muscular strain on the shoulder during constrained work</w:t>
      </w:r>
      <w:r>
        <w:rPr>
          <w:rFonts w:ascii="Arial" w:hAnsi="Arial"/>
          <w:color w:val="000000"/>
          <w:highlight w:val="yellow"/>
        </w:rPr>
        <w:t xml:space="preserve">, </w:t>
      </w:r>
      <w:r>
        <w:rPr>
          <w:rFonts w:ascii="Arial" w:hAnsi="Arial"/>
          <w:i/>
          <w:iCs/>
          <w:color w:val="000000"/>
          <w:highlight w:val="yellow"/>
        </w:rPr>
        <w:t>Journal of Human Ergology</w:t>
      </w:r>
      <w:r>
        <w:rPr>
          <w:rFonts w:ascii="Arial" w:hAnsi="Arial"/>
          <w:color w:val="000000"/>
          <w:highlight w:val="yellow"/>
        </w:rPr>
        <w:t>, 11, 73-88. https://doi.org/10.11183/jhe1972.11.73</w:t>
      </w:r>
    </w:p>
    <w:p>
      <w:pPr>
        <w:pStyle w:val="Normal"/>
        <w:spacing w:lineRule="auto" w:line="480"/>
        <w:ind w:start="283" w:hanging="283"/>
        <w:rPr/>
      </w:pPr>
      <w:r>
        <w:rPr>
          <w:rStyle w:val="Quotation"/>
          <w:rFonts w:ascii="Arial" w:hAnsi="Arial"/>
          <w:i w:val="false"/>
          <w:iCs w:val="false"/>
          <w:color w:val="000000"/>
        </w:rPr>
        <w:t xml:space="preserve">Kearney, G. D., Allen, D. L., Balanay, J., &amp; Barry, P. (2016). A Descriptive Study of Body Pain and Work-Related Musculoskeletal Disorders Among Latino Farmworkers Working on Sweet Potato Farms in Eastern North Carolina. </w:t>
      </w:r>
      <w:r>
        <w:rPr>
          <w:rStyle w:val="Emphasis"/>
          <w:rFonts w:ascii="Arial" w:hAnsi="Arial"/>
          <w:color w:val="000000"/>
        </w:rPr>
        <w:t>Journal of Agromedicine,</w:t>
      </w:r>
      <w:r>
        <w:rPr>
          <w:rStyle w:val="Emphasis"/>
          <w:rFonts w:ascii="Arial" w:hAnsi="Arial"/>
          <w:i w:val="false"/>
          <w:iCs w:val="false"/>
          <w:color w:val="000000"/>
        </w:rPr>
        <w:t xml:space="preserve"> 21</w:t>
      </w:r>
      <w:r>
        <w:rPr>
          <w:rStyle w:val="Quotation"/>
          <w:rFonts w:ascii="Arial" w:hAnsi="Arial"/>
          <w:i w:val="false"/>
          <w:iCs w:val="false"/>
          <w:color w:val="000000"/>
        </w:rPr>
        <w:t>, 234-243. https://doi.org/10.1080/1059924X.2016.1178613</w:t>
      </w:r>
    </w:p>
    <w:p>
      <w:pPr>
        <w:pStyle w:val="Normal"/>
        <w:spacing w:lineRule="auto" w:line="480"/>
        <w:ind w:start="283" w:hanging="283"/>
        <w:rPr/>
      </w:pPr>
      <w:r>
        <w:rPr>
          <w:rStyle w:val="Quotation"/>
          <w:rFonts w:ascii="Arial" w:hAnsi="Arial"/>
          <w:i w:val="false"/>
          <w:iCs w:val="false"/>
          <w:color w:val="000000"/>
        </w:rPr>
        <w:t xml:space="preserve">Meyer, R. H., &amp; Radwin, R. G. (2007). Comparison of stoop versus prone postures for a simulated agricultural harvesting task. </w:t>
      </w:r>
      <w:r>
        <w:rPr>
          <w:rStyle w:val="Quotation"/>
          <w:rFonts w:ascii="Arial" w:hAnsi="Arial"/>
          <w:color w:val="000000"/>
        </w:rPr>
        <w:t>Applied Ergonomics,</w:t>
      </w:r>
      <w:r>
        <w:rPr>
          <w:rStyle w:val="Quotation"/>
          <w:rFonts w:ascii="Arial" w:hAnsi="Arial"/>
          <w:i w:val="false"/>
          <w:iCs w:val="false"/>
          <w:color w:val="000000"/>
        </w:rPr>
        <w:t xml:space="preserve"> 38(5), 549-555. https://doi.org/10.1016/j.apergo.2006.08.005</w:t>
      </w:r>
    </w:p>
    <w:p>
      <w:pPr>
        <w:pStyle w:val="Normal"/>
        <w:spacing w:lineRule="auto" w:line="480"/>
        <w:ind w:start="283" w:hanging="283"/>
        <w:rPr/>
      </w:pPr>
      <w:r>
        <w:rPr>
          <w:rFonts w:ascii="Arial" w:hAnsi="Arial"/>
          <w:color w:val="000000"/>
        </w:rPr>
        <w:t xml:space="preserve">Minning, S., Eliot, C. A., Uhl, T. L., &amp; Malone, T. R. (2007). EMG analysis of shoulder muscle fatigue during resisted isometric shoulder elevation. </w:t>
      </w:r>
      <w:r>
        <w:rPr>
          <w:rFonts w:ascii="Arial" w:hAnsi="Arial"/>
          <w:i/>
          <w:iCs/>
          <w:color w:val="000000"/>
        </w:rPr>
        <w:t>Journal of Electromyography and Kinesiology</w:t>
      </w:r>
      <w:r>
        <w:rPr>
          <w:rFonts w:ascii="Arial" w:hAnsi="Arial"/>
          <w:color w:val="000000"/>
        </w:rPr>
        <w:t>, 17(2), 153-159. https://doi.org/10.1016/j.jelekin.2007.11.004</w:t>
      </w:r>
    </w:p>
    <w:p>
      <w:pPr>
        <w:pStyle w:val="Normal"/>
        <w:spacing w:lineRule="auto" w:line="480"/>
        <w:ind w:start="283" w:hanging="283"/>
        <w:rPr/>
      </w:pPr>
      <w:r>
        <w:rPr>
          <w:rFonts w:ascii="Arial" w:hAnsi="Arial"/>
          <w:color w:val="000000"/>
        </w:rPr>
        <w:t xml:space="preserve">Öberg, T., (1995). Muscle fatigue and calibration of EMG measurements. </w:t>
      </w:r>
      <w:r>
        <w:rPr>
          <w:rFonts w:ascii="Arial" w:hAnsi="Arial"/>
          <w:i/>
          <w:iCs/>
          <w:color w:val="000000"/>
        </w:rPr>
        <w:t>Journal of Electromyography and Kinesiology</w:t>
      </w:r>
      <w:r>
        <w:rPr>
          <w:rFonts w:ascii="Arial" w:hAnsi="Arial"/>
          <w:color w:val="000000"/>
        </w:rPr>
        <w:t>, 5(4), 239-243. https://doi.org/10.1016/1050-6411(96)85582-9</w:t>
      </w:r>
    </w:p>
    <w:p>
      <w:pPr>
        <w:pStyle w:val="Normal"/>
        <w:spacing w:lineRule="auto" w:line="480"/>
        <w:ind w:start="283" w:hanging="283"/>
        <w:rPr/>
      </w:pPr>
      <w:r>
        <w:rPr>
          <w:rStyle w:val="Quotation"/>
          <w:rFonts w:ascii="Arial" w:hAnsi="Arial"/>
          <w:i w:val="false"/>
          <w:iCs w:val="false"/>
          <w:color w:val="000000"/>
        </w:rPr>
        <w:t xml:space="preserve">Ramos, A., Carvajal-Suarez, M., Trinidad, N., Michaud, T. L., Grimm, B., Levan, T. D., &amp; Siahpush, M. (2020). A Cross-sectional Study of Gender-related Differences in Reporting Fatigue and Pain among Latino/A Migrant Farmworkers. </w:t>
      </w:r>
      <w:r>
        <w:rPr>
          <w:rStyle w:val="Emphasis"/>
          <w:rFonts w:ascii="Arial" w:hAnsi="Arial"/>
          <w:color w:val="000000"/>
        </w:rPr>
        <w:t>Journal of Agromedicine</w:t>
      </w:r>
      <w:r>
        <w:rPr>
          <w:rStyle w:val="Emphasis"/>
          <w:rFonts w:ascii="Arial" w:hAnsi="Arial"/>
          <w:i w:val="false"/>
          <w:iCs w:val="false"/>
          <w:color w:val="000000"/>
        </w:rPr>
        <w:t>, 25</w:t>
      </w:r>
      <w:r>
        <w:rPr>
          <w:rStyle w:val="Quotation"/>
          <w:rFonts w:ascii="Arial" w:hAnsi="Arial"/>
          <w:i w:val="false"/>
          <w:iCs w:val="false"/>
          <w:color w:val="000000"/>
        </w:rPr>
        <w:t>, 319-329. https://doi.org/10.1080/1059924X.2020.1713272</w:t>
      </w:r>
    </w:p>
    <w:p>
      <w:pPr>
        <w:pStyle w:val="Normal"/>
        <w:spacing w:lineRule="auto" w:line="480"/>
        <w:ind w:start="283" w:hanging="283"/>
        <w:rPr/>
      </w:pPr>
      <w:r>
        <w:rPr>
          <w:rStyle w:val="Quotation"/>
          <w:rFonts w:ascii="Arial" w:hAnsi="Arial"/>
          <w:i w:val="false"/>
          <w:iCs w:val="false"/>
          <w:color w:val="000000"/>
        </w:rPr>
        <w:t xml:space="preserve">Thamsuwan, O., Milosavljevic, S., Srinivasan, D., &amp; Trask, C. (2020a). Potential exoskeleton uses for reducing low back muscular activity during farm tasks. </w:t>
      </w:r>
      <w:r>
        <w:rPr>
          <w:rStyle w:val="Quotation"/>
          <w:rFonts w:ascii="Arial" w:hAnsi="Arial"/>
          <w:color w:val="000000"/>
        </w:rPr>
        <w:t>American Journal of Industrial Medicine</w:t>
      </w:r>
      <w:r>
        <w:rPr>
          <w:rStyle w:val="Quotation"/>
          <w:rFonts w:ascii="Arial" w:hAnsi="Arial"/>
          <w:i w:val="false"/>
          <w:iCs w:val="false"/>
          <w:color w:val="000000"/>
        </w:rPr>
        <w:t>, 63(11), 1017-1028. https://doi.org/10.1002/ajim.23180</w:t>
      </w:r>
    </w:p>
    <w:p>
      <w:pPr>
        <w:pStyle w:val="Normal"/>
        <w:spacing w:lineRule="auto" w:line="480"/>
        <w:ind w:start="283" w:hanging="283"/>
        <w:rPr/>
      </w:pPr>
      <w:r>
        <w:rPr>
          <w:rStyle w:val="Quotation"/>
          <w:rFonts w:ascii="Arial" w:hAnsi="Arial"/>
          <w:i w:val="false"/>
          <w:iCs w:val="false"/>
          <w:color w:val="000000"/>
        </w:rPr>
        <w:t xml:space="preserve">Thamsuwan, O., Galvin, K., Tchong-French, M., Aulck, L., Boyle, L., Ching, R. P., McQuade, K. J., &amp; Johnson, P. W. (2020b). Comparisons of physical exposure between workers harvesting apples on mobile orchard platforms and ladders, part 1: Back and upper arm postures. </w:t>
      </w:r>
      <w:r>
        <w:rPr>
          <w:rStyle w:val="Quotation"/>
          <w:rFonts w:ascii="Arial" w:hAnsi="Arial"/>
          <w:color w:val="000000"/>
        </w:rPr>
        <w:t>Applied Ergonomics</w:t>
      </w:r>
      <w:r>
        <w:rPr>
          <w:rStyle w:val="Quotation"/>
          <w:rFonts w:ascii="Arial" w:hAnsi="Arial"/>
          <w:i w:val="false"/>
          <w:iCs w:val="false"/>
          <w:color w:val="000000"/>
        </w:rPr>
        <w:t>, 89, 103193. https://doi.org/10.1016/j.apergo.2020.103193</w:t>
      </w:r>
    </w:p>
    <w:p>
      <w:pPr>
        <w:pStyle w:val="Normal"/>
        <w:spacing w:lineRule="auto" w:line="480"/>
        <w:ind w:start="283" w:hanging="283"/>
        <w:rPr/>
      </w:pPr>
      <w:r>
        <w:rPr>
          <w:rStyle w:val="Quotation"/>
          <w:rFonts w:ascii="Arial" w:hAnsi="Arial"/>
          <w:i w:val="false"/>
          <w:iCs w:val="false"/>
          <w:color w:val="000000"/>
        </w:rPr>
        <w:t xml:space="preserve">Thamsuwan, O., Galvin, K., Tchong-French, M., Aulck, L., Boyle, L., Ching, R. P., McQuade, K. J., &amp; Johnson, P. W. (2020c). Comparisons of physical exposure between workers harvesting apples on mobile orchard platforms and ladders, part 2: Repetitive upper arm motions. </w:t>
      </w:r>
      <w:r>
        <w:rPr>
          <w:rStyle w:val="Quotation"/>
          <w:rFonts w:ascii="Arial" w:hAnsi="Arial"/>
          <w:color w:val="000000"/>
        </w:rPr>
        <w:t>Applied Ergonomics</w:t>
      </w:r>
      <w:r>
        <w:rPr>
          <w:rStyle w:val="Quotation"/>
          <w:rFonts w:ascii="Arial" w:hAnsi="Arial"/>
          <w:i w:val="false"/>
          <w:iCs w:val="false"/>
          <w:color w:val="000000"/>
        </w:rPr>
        <w:t>, 89, 103192. https://doi.org/10.1016/j.apergo.2020.103192</w:t>
      </w:r>
    </w:p>
    <w:p>
      <w:pPr>
        <w:pStyle w:val="Normal"/>
        <w:spacing w:lineRule="auto" w:line="480"/>
        <w:ind w:start="283" w:hanging="283"/>
        <w:rPr/>
      </w:pPr>
      <w:r>
        <w:rPr>
          <w:rStyle w:val="Quotation"/>
          <w:rFonts w:ascii="Arial" w:hAnsi="Arial"/>
          <w:i w:val="false"/>
          <w:iCs w:val="false"/>
          <w:color w:val="000000"/>
        </w:rPr>
        <w:t>Wood, S.N. (2004) Stable and efficient multiple smoothing parameter estimation for generalized additive models. Journal of the American Statistical Association. 99:673-686. https://doi.org/10.1198/016214504000000980</w:t>
      </w:r>
    </w:p>
    <w:p>
      <w:pPr>
        <w:pStyle w:val="Normal"/>
        <w:spacing w:lineRule="auto" w:line="480"/>
        <w:ind w:start="283" w:hanging="283"/>
        <w:rPr/>
      </w:pPr>
      <w:r>
        <w:rPr>
          <w:rStyle w:val="Quotation"/>
          <w:rFonts w:ascii="Arial" w:hAnsi="Arial"/>
          <w:i w:val="false"/>
          <w:iCs w:val="false"/>
          <w:color w:val="000000"/>
        </w:rPr>
        <w:t xml:space="preserve"> </w:t>
      </w:r>
      <w:r>
        <w:rPr>
          <w:rStyle w:val="Quotation"/>
          <w:rFonts w:ascii="Arial" w:hAnsi="Arial"/>
          <w:i w:val="false"/>
          <w:iCs w:val="false"/>
          <w:color w:val="000000"/>
        </w:rPr>
        <w:t>Wood, S.N. (2006a) Low rank scale invariant tensor product smooths for generalized additive mixed models. Biometrics 62(4):1025-1036 https://doi.org/10.1111/j.1541-0420.2006.00574.x</w:t>
      </w:r>
    </w:p>
    <w:p>
      <w:pPr>
        <w:pStyle w:val="Normal"/>
        <w:spacing w:lineRule="auto" w:line="480"/>
        <w:ind w:start="283" w:hanging="283"/>
        <w:rPr/>
      </w:pPr>
      <w:r>
        <w:rPr>
          <w:rStyle w:val="Quotation"/>
          <w:rFonts w:ascii="Arial" w:hAnsi="Arial"/>
          <w:i w:val="false"/>
          <w:iCs w:val="false"/>
          <w:color w:val="000000"/>
        </w:rPr>
        <w:t>Wood S.N. (2006b) Generalized Additive Models: An Introduction with R. Chapman and Hall/CRC Press.</w:t>
      </w:r>
    </w:p>
    <w:p>
      <w:pPr>
        <w:pStyle w:val="Normal"/>
        <w:spacing w:lineRule="auto" w:line="480"/>
        <w:ind w:start="283" w:hanging="283"/>
        <w:rPr/>
      </w:pPr>
      <w:r>
        <w:rPr>
          <w:rStyle w:val="Quotation"/>
          <w:rFonts w:ascii="Arial" w:hAnsi="Arial"/>
          <w:i w:val="false"/>
          <w:iCs w:val="false"/>
          <w:color w:val="000000"/>
        </w:rPr>
        <w:t xml:space="preserve">Xiao, H., McCurdy, S. A., Stoecklin-Marois, M. T., Li, C. S., Schenker, M. B. (2013). Agricultural work and chronic musculoskeletal pain among Latino farm workers: the MICASA study. </w:t>
      </w:r>
      <w:r>
        <w:rPr>
          <w:rStyle w:val="Quotation"/>
          <w:rFonts w:ascii="Arial" w:hAnsi="Arial"/>
          <w:color w:val="000000"/>
        </w:rPr>
        <w:t>American Journal of Industrial Medicine</w:t>
      </w:r>
      <w:r>
        <w:rPr>
          <w:rStyle w:val="Quotation"/>
          <w:rFonts w:ascii="Arial" w:hAnsi="Arial"/>
          <w:i w:val="false"/>
          <w:iCs w:val="false"/>
          <w:color w:val="000000"/>
        </w:rPr>
        <w:t>, 56(2), 216-225. https://doi.org/10.1002/ajim.22118</w:t>
      </w:r>
    </w:p>
    <w:p>
      <w:pPr>
        <w:pStyle w:val="Normal"/>
        <w:spacing w:lineRule="auto" w:line="480"/>
        <w:ind w:start="283" w:hanging="283"/>
        <w:rPr/>
      </w:pPr>
      <w:r>
        <w:rPr>
          <w:rFonts w:ascii="Arial" w:hAnsi="Arial"/>
          <w:color w:val="000000"/>
        </w:rPr>
        <w:t xml:space="preserve">Zhang, Z., Lu, R., Igathinathane, C. (2019). A time and motion study for evaluation of apple harvest processes with different harvest methods. </w:t>
      </w:r>
      <w:r>
        <w:rPr>
          <w:rFonts w:ascii="Arial" w:hAnsi="Arial"/>
          <w:i/>
          <w:iCs/>
          <w:color w:val="000000"/>
        </w:rPr>
        <w:t>Transactions of the ASABE</w:t>
      </w:r>
      <w:r>
        <w:rPr>
          <w:rFonts w:ascii="Arial" w:hAnsi="Arial"/>
          <w:color w:val="000000"/>
        </w:rPr>
        <w:t>, 63(6), 1957-1967. https://doi.org/10.13031/trans.14144</w:t>
      </w:r>
    </w:p>
    <w:p>
      <w:pPr>
        <w:pStyle w:val="Normal"/>
        <w:spacing w:lineRule="auto" w:line="480"/>
        <w:ind w:start="283" w:hanging="283"/>
        <w:rPr>
          <w:rFonts w:ascii="Arial" w:hAnsi="Arial"/>
        </w:rPr>
      </w:pPr>
      <w:r>
        <w:rPr>
          <w:rFonts w:ascii="Arial" w:hAnsi="Arial"/>
        </w:rPr>
      </w:r>
    </w:p>
    <w:p>
      <w:pPr>
        <w:pStyle w:val="Normal"/>
        <w:spacing w:lineRule="auto" w:line="480"/>
        <w:rPr>
          <w:rFonts w:ascii="Arial" w:hAnsi="Arial"/>
        </w:rPr>
      </w:pPr>
      <w:r>
        <w:rPr>
          <w:rFonts w:ascii="Arial" w:hAnsi="Arial"/>
        </w:rPr>
      </w:r>
      <w:r>
        <w:br w:type="page"/>
      </w:r>
    </w:p>
    <w:p>
      <w:pPr>
        <w:pStyle w:val="Normal"/>
        <w:spacing w:lineRule="auto" w:line="480"/>
        <w:rPr/>
      </w:pPr>
      <w:r>
        <w:rPr>
          <w:rFonts w:ascii="Arial" w:hAnsi="Arial"/>
        </w:rPr>
        <w:t>Table 1: Parameter estimates from the generalized additive mixed models where dependent variable (y) is the log-transformed of the 10</w:t>
      </w:r>
      <w:r>
        <w:rPr>
          <w:rFonts w:ascii="Arial" w:hAnsi="Arial"/>
          <w:position w:val="6"/>
          <w:sz w:val="16"/>
        </w:rPr>
        <w:t>th</w:t>
      </w:r>
      <w:r>
        <w:rPr>
          <w:rFonts w:ascii="Arial" w:hAnsi="Arial"/>
        </w:rPr>
        <w:t xml:space="preserve"> percentile of the RMS amplitude. Note that the intercept reflected the “Work method: Ladder”, “Muscle: Right/dominant” and Work Time at the first period.</w:t>
      </w:r>
    </w:p>
    <w:tbl>
      <w:tblPr>
        <w:tblW w:w="9975" w:type="dxa"/>
        <w:jc w:val="start"/>
        <w:tblInd w:w="55" w:type="dxa"/>
        <w:tblCellMar>
          <w:top w:w="55" w:type="dxa"/>
          <w:start w:w="55" w:type="dxa"/>
          <w:bottom w:w="55" w:type="dxa"/>
          <w:end w:w="55" w:type="dxa"/>
        </w:tblCellMar>
        <w:tblLook w:val="04a0" w:noHBand="0" w:noVBand="1" w:firstColumn="1" w:lastRow="0" w:lastColumn="0" w:firstRow="1"/>
      </w:tblPr>
      <w:tblGrid>
        <w:gridCol w:w="4994"/>
        <w:gridCol w:w="1468"/>
        <w:gridCol w:w="1307"/>
        <w:gridCol w:w="901"/>
        <w:gridCol w:w="1305"/>
      </w:tblGrid>
      <w:tr>
        <w:trPr/>
        <w:tc>
          <w:tcPr>
            <w:tcW w:w="4994" w:type="dxa"/>
            <w:tcBorders>
              <w:top w:val="single" w:sz="2" w:space="0" w:color="000000"/>
              <w:start w:val="single" w:sz="2" w:space="0" w:color="000000"/>
              <w:bottom w:val="single" w:sz="2" w:space="0" w:color="000000"/>
            </w:tcBorders>
          </w:tcPr>
          <w:p>
            <w:pPr>
              <w:pStyle w:val="TableContents"/>
              <w:rPr/>
            </w:pPr>
            <w:r>
              <w:rPr/>
            </w:r>
          </w:p>
        </w:tc>
        <w:tc>
          <w:tcPr>
            <w:tcW w:w="1468" w:type="dxa"/>
            <w:tcBorders>
              <w:top w:val="single" w:sz="2" w:space="0" w:color="000000"/>
              <w:start w:val="single" w:sz="2" w:space="0" w:color="000000"/>
              <w:bottom w:val="single" w:sz="2" w:space="0" w:color="000000"/>
            </w:tcBorders>
          </w:tcPr>
          <w:p>
            <w:pPr>
              <w:pStyle w:val="TableContents"/>
              <w:rPr/>
            </w:pPr>
            <w:r>
              <w:rPr/>
              <w:t>Estimate</w:t>
            </w:r>
          </w:p>
        </w:tc>
        <w:tc>
          <w:tcPr>
            <w:tcW w:w="1307" w:type="dxa"/>
            <w:tcBorders>
              <w:top w:val="single" w:sz="2" w:space="0" w:color="000000"/>
              <w:start w:val="single" w:sz="2" w:space="0" w:color="000000"/>
              <w:bottom w:val="single" w:sz="2" w:space="0" w:color="000000"/>
            </w:tcBorders>
          </w:tcPr>
          <w:p>
            <w:pPr>
              <w:pStyle w:val="TableContents"/>
              <w:rPr/>
            </w:pPr>
            <w:r>
              <w:rPr/>
              <w:t>Std. Error</w:t>
            </w:r>
          </w:p>
        </w:tc>
        <w:tc>
          <w:tcPr>
            <w:tcW w:w="901" w:type="dxa"/>
            <w:tcBorders>
              <w:top w:val="single" w:sz="2" w:space="0" w:color="000000"/>
              <w:start w:val="single" w:sz="2" w:space="0" w:color="000000"/>
              <w:bottom w:val="single" w:sz="2" w:space="0" w:color="000000"/>
            </w:tcBorders>
          </w:tcPr>
          <w:p>
            <w:pPr>
              <w:pStyle w:val="TableContents"/>
              <w:rPr/>
            </w:pPr>
            <w:r>
              <w:rPr/>
              <w:t>t-value</w:t>
            </w:r>
          </w:p>
        </w:tc>
        <w:tc>
          <w:tcPr>
            <w:tcW w:w="1305" w:type="dxa"/>
            <w:tcBorders>
              <w:top w:val="single" w:sz="2" w:space="0" w:color="000000"/>
              <w:start w:val="single" w:sz="2" w:space="0" w:color="000000"/>
              <w:bottom w:val="single" w:sz="2" w:space="0" w:color="000000"/>
              <w:end w:val="single" w:sz="2" w:space="0" w:color="000000"/>
            </w:tcBorders>
          </w:tcPr>
          <w:p>
            <w:pPr>
              <w:pStyle w:val="TableContents"/>
              <w:rPr/>
            </w:pPr>
            <w:r>
              <w:rPr/>
              <w:t>p-value</w:t>
            </w:r>
          </w:p>
        </w:tc>
      </w:tr>
      <w:tr>
        <w:trPr/>
        <w:tc>
          <w:tcPr>
            <w:tcW w:w="4994" w:type="dxa"/>
            <w:tcBorders>
              <w:start w:val="single" w:sz="2" w:space="0" w:color="000000"/>
              <w:bottom w:val="single" w:sz="2" w:space="0" w:color="000000"/>
            </w:tcBorders>
          </w:tcPr>
          <w:p>
            <w:pPr>
              <w:pStyle w:val="TableContents"/>
              <w:rPr/>
            </w:pPr>
            <w:r>
              <w:rPr/>
              <w:t>(Intercept)</w:t>
            </w:r>
          </w:p>
        </w:tc>
        <w:tc>
          <w:tcPr>
            <w:tcW w:w="1468" w:type="dxa"/>
            <w:tcBorders>
              <w:start w:val="single" w:sz="2" w:space="0" w:color="000000"/>
              <w:bottom w:val="single" w:sz="2" w:space="0" w:color="000000"/>
            </w:tcBorders>
          </w:tcPr>
          <w:p>
            <w:pPr>
              <w:pStyle w:val="TableContents"/>
              <w:rPr/>
            </w:pPr>
            <w:r>
              <w:rPr/>
              <w:t>4.891</w:t>
            </w:r>
          </w:p>
        </w:tc>
        <w:tc>
          <w:tcPr>
            <w:tcW w:w="1307" w:type="dxa"/>
            <w:tcBorders>
              <w:start w:val="single" w:sz="2" w:space="0" w:color="000000"/>
              <w:bottom w:val="single" w:sz="2" w:space="0" w:color="000000"/>
            </w:tcBorders>
          </w:tcPr>
          <w:p>
            <w:pPr>
              <w:pStyle w:val="TableContents"/>
              <w:rPr/>
            </w:pPr>
            <w:r>
              <w:rPr/>
              <w:t>0.071</w:t>
            </w:r>
          </w:p>
        </w:tc>
        <w:tc>
          <w:tcPr>
            <w:tcW w:w="901" w:type="dxa"/>
            <w:tcBorders>
              <w:start w:val="single" w:sz="2" w:space="0" w:color="000000"/>
              <w:bottom w:val="single" w:sz="2" w:space="0" w:color="000000"/>
            </w:tcBorders>
          </w:tcPr>
          <w:p>
            <w:pPr>
              <w:pStyle w:val="TableContents"/>
              <w:rPr/>
            </w:pPr>
            <w:r>
              <w:rPr/>
              <w:t>68.880</w:t>
            </w:r>
          </w:p>
        </w:tc>
        <w:tc>
          <w:tcPr>
            <w:tcW w:w="1305" w:type="dxa"/>
            <w:tcBorders>
              <w:start w:val="single" w:sz="2" w:space="0" w:color="000000"/>
              <w:bottom w:val="single" w:sz="2" w:space="0" w:color="000000"/>
              <w:end w:val="single" w:sz="2" w:space="0" w:color="000000"/>
            </w:tcBorders>
          </w:tcPr>
          <w:p>
            <w:pPr>
              <w:pStyle w:val="TableContents"/>
              <w:rPr/>
            </w:pPr>
            <w:r>
              <w:rPr/>
              <w:t>&lt; 0.0001 *</w:t>
            </w:r>
          </w:p>
        </w:tc>
      </w:tr>
      <w:tr>
        <w:trPr/>
        <w:tc>
          <w:tcPr>
            <w:tcW w:w="4994" w:type="dxa"/>
            <w:tcBorders>
              <w:start w:val="single" w:sz="2" w:space="0" w:color="000000"/>
              <w:bottom w:val="single" w:sz="2" w:space="0" w:color="000000"/>
            </w:tcBorders>
          </w:tcPr>
          <w:p>
            <w:pPr>
              <w:pStyle w:val="TableContents"/>
              <w:rPr/>
            </w:pPr>
            <w:r>
              <w:rPr/>
              <w:t>Work Method: Platform</w:t>
            </w:r>
          </w:p>
        </w:tc>
        <w:tc>
          <w:tcPr>
            <w:tcW w:w="1468" w:type="dxa"/>
            <w:tcBorders>
              <w:start w:val="single" w:sz="2" w:space="0" w:color="000000"/>
              <w:bottom w:val="single" w:sz="2" w:space="0" w:color="000000"/>
            </w:tcBorders>
          </w:tcPr>
          <w:p>
            <w:pPr>
              <w:pStyle w:val="TableContents"/>
              <w:rPr/>
            </w:pPr>
            <w:r>
              <w:rPr/>
              <w:t>- 0.213</w:t>
            </w:r>
          </w:p>
        </w:tc>
        <w:tc>
          <w:tcPr>
            <w:tcW w:w="1307" w:type="dxa"/>
            <w:tcBorders>
              <w:start w:val="single" w:sz="2" w:space="0" w:color="000000"/>
              <w:bottom w:val="single" w:sz="2" w:space="0" w:color="000000"/>
            </w:tcBorders>
          </w:tcPr>
          <w:p>
            <w:pPr>
              <w:pStyle w:val="TableContents"/>
              <w:rPr/>
            </w:pPr>
            <w:r>
              <w:rPr/>
              <w:t>0.059</w:t>
            </w:r>
          </w:p>
        </w:tc>
        <w:tc>
          <w:tcPr>
            <w:tcW w:w="901" w:type="dxa"/>
            <w:tcBorders>
              <w:start w:val="single" w:sz="2" w:space="0" w:color="000000"/>
              <w:bottom w:val="single" w:sz="2" w:space="0" w:color="000000"/>
            </w:tcBorders>
          </w:tcPr>
          <w:p>
            <w:pPr>
              <w:pStyle w:val="TableContents"/>
              <w:rPr/>
            </w:pPr>
            <w:r>
              <w:rPr/>
              <w:t>- 3.582</w:t>
            </w:r>
          </w:p>
        </w:tc>
        <w:tc>
          <w:tcPr>
            <w:tcW w:w="1305" w:type="dxa"/>
            <w:tcBorders>
              <w:start w:val="single" w:sz="2" w:space="0" w:color="000000"/>
              <w:bottom w:val="single" w:sz="2" w:space="0" w:color="000000"/>
              <w:end w:val="single" w:sz="2" w:space="0" w:color="000000"/>
            </w:tcBorders>
          </w:tcPr>
          <w:p>
            <w:pPr>
              <w:pStyle w:val="TableContents"/>
              <w:rPr/>
            </w:pPr>
            <w:r>
              <w:rPr/>
              <w:t>0.0003 *</w:t>
            </w:r>
          </w:p>
        </w:tc>
      </w:tr>
      <w:tr>
        <w:trPr/>
        <w:tc>
          <w:tcPr>
            <w:tcW w:w="4994" w:type="dxa"/>
            <w:tcBorders>
              <w:start w:val="single" w:sz="2" w:space="0" w:color="000000"/>
              <w:bottom w:val="single" w:sz="2" w:space="0" w:color="000000"/>
            </w:tcBorders>
          </w:tcPr>
          <w:p>
            <w:pPr>
              <w:pStyle w:val="TableContents"/>
              <w:rPr/>
            </w:pPr>
            <w:r>
              <w:rPr/>
              <w:t>Work Method: Ground</w:t>
            </w:r>
          </w:p>
        </w:tc>
        <w:tc>
          <w:tcPr>
            <w:tcW w:w="1468" w:type="dxa"/>
            <w:tcBorders>
              <w:start w:val="single" w:sz="2" w:space="0" w:color="000000"/>
              <w:bottom w:val="single" w:sz="2" w:space="0" w:color="000000"/>
            </w:tcBorders>
          </w:tcPr>
          <w:p>
            <w:pPr>
              <w:pStyle w:val="TableContents"/>
              <w:rPr/>
            </w:pPr>
            <w:r>
              <w:rPr/>
              <w:t>- 0.326</w:t>
            </w:r>
          </w:p>
        </w:tc>
        <w:tc>
          <w:tcPr>
            <w:tcW w:w="1307" w:type="dxa"/>
            <w:tcBorders>
              <w:start w:val="single" w:sz="2" w:space="0" w:color="000000"/>
              <w:bottom w:val="single" w:sz="2" w:space="0" w:color="000000"/>
            </w:tcBorders>
          </w:tcPr>
          <w:p>
            <w:pPr>
              <w:pStyle w:val="TableContents"/>
              <w:rPr/>
            </w:pPr>
            <w:r>
              <w:rPr/>
              <w:t>0.073</w:t>
            </w:r>
          </w:p>
        </w:tc>
        <w:tc>
          <w:tcPr>
            <w:tcW w:w="901" w:type="dxa"/>
            <w:tcBorders>
              <w:start w:val="single" w:sz="2" w:space="0" w:color="000000"/>
              <w:bottom w:val="single" w:sz="2" w:space="0" w:color="000000"/>
            </w:tcBorders>
          </w:tcPr>
          <w:p>
            <w:pPr>
              <w:pStyle w:val="TableContents"/>
              <w:rPr/>
            </w:pPr>
            <w:r>
              <w:rPr/>
              <w:t>- 4.481</w:t>
            </w:r>
          </w:p>
        </w:tc>
        <w:tc>
          <w:tcPr>
            <w:tcW w:w="1305" w:type="dxa"/>
            <w:tcBorders>
              <w:start w:val="single" w:sz="2" w:space="0" w:color="000000"/>
              <w:bottom w:val="single" w:sz="2" w:space="0" w:color="000000"/>
              <w:end w:val="single" w:sz="2" w:space="0" w:color="000000"/>
            </w:tcBorders>
          </w:tcPr>
          <w:p>
            <w:pPr>
              <w:pStyle w:val="TableContents"/>
              <w:rPr/>
            </w:pPr>
            <w:r>
              <w:rPr/>
              <w:t>&lt; 0.0001 *</w:t>
            </w:r>
          </w:p>
        </w:tc>
      </w:tr>
      <w:tr>
        <w:trPr/>
        <w:tc>
          <w:tcPr>
            <w:tcW w:w="4994" w:type="dxa"/>
            <w:tcBorders>
              <w:start w:val="single" w:sz="2" w:space="0" w:color="000000"/>
              <w:bottom w:val="single" w:sz="2" w:space="0" w:color="000000"/>
            </w:tcBorders>
          </w:tcPr>
          <w:p>
            <w:pPr>
              <w:pStyle w:val="TableContents"/>
              <w:rPr/>
            </w:pPr>
            <w:r>
              <w:rPr/>
              <w:t>Muscle: Left/non-dominant</w:t>
            </w:r>
          </w:p>
        </w:tc>
        <w:tc>
          <w:tcPr>
            <w:tcW w:w="1468" w:type="dxa"/>
            <w:tcBorders>
              <w:start w:val="single" w:sz="2" w:space="0" w:color="000000"/>
              <w:bottom w:val="single" w:sz="2" w:space="0" w:color="000000"/>
            </w:tcBorders>
          </w:tcPr>
          <w:p>
            <w:pPr>
              <w:pStyle w:val="TableContents"/>
              <w:rPr/>
            </w:pPr>
            <w:r>
              <w:rPr/>
              <w:t>- 0.131</w:t>
            </w:r>
          </w:p>
        </w:tc>
        <w:tc>
          <w:tcPr>
            <w:tcW w:w="1307" w:type="dxa"/>
            <w:tcBorders>
              <w:start w:val="single" w:sz="2" w:space="0" w:color="000000"/>
              <w:bottom w:val="single" w:sz="2" w:space="0" w:color="000000"/>
            </w:tcBorders>
          </w:tcPr>
          <w:p>
            <w:pPr>
              <w:pStyle w:val="TableContents"/>
              <w:rPr/>
            </w:pPr>
            <w:r>
              <w:rPr/>
              <w:t>0.051</w:t>
            </w:r>
          </w:p>
        </w:tc>
        <w:tc>
          <w:tcPr>
            <w:tcW w:w="901" w:type="dxa"/>
            <w:tcBorders>
              <w:start w:val="single" w:sz="2" w:space="0" w:color="000000"/>
              <w:bottom w:val="single" w:sz="2" w:space="0" w:color="000000"/>
            </w:tcBorders>
          </w:tcPr>
          <w:p>
            <w:pPr>
              <w:pStyle w:val="TableContents"/>
              <w:rPr/>
            </w:pPr>
            <w:r>
              <w:rPr/>
              <w:t>- 2.600</w:t>
            </w:r>
          </w:p>
        </w:tc>
        <w:tc>
          <w:tcPr>
            <w:tcW w:w="1305" w:type="dxa"/>
            <w:tcBorders>
              <w:start w:val="single" w:sz="2" w:space="0" w:color="000000"/>
              <w:bottom w:val="single" w:sz="2" w:space="0" w:color="000000"/>
              <w:end w:val="single" w:sz="2" w:space="0" w:color="000000"/>
            </w:tcBorders>
          </w:tcPr>
          <w:p>
            <w:pPr>
              <w:pStyle w:val="TableContents"/>
              <w:rPr/>
            </w:pPr>
            <w:r>
              <w:rPr/>
              <w:t>0.0093</w:t>
            </w:r>
          </w:p>
        </w:tc>
      </w:tr>
      <w:tr>
        <w:trPr/>
        <w:tc>
          <w:tcPr>
            <w:tcW w:w="4994" w:type="dxa"/>
            <w:tcBorders>
              <w:start w:val="single" w:sz="2" w:space="0" w:color="000000"/>
              <w:bottom w:val="single" w:sz="2" w:space="0" w:color="000000"/>
            </w:tcBorders>
          </w:tcPr>
          <w:p>
            <w:pPr>
              <w:pStyle w:val="TableContents"/>
              <w:rPr/>
            </w:pPr>
            <w:r>
              <w:rPr/>
              <w:t>Work Time</w:t>
            </w:r>
          </w:p>
        </w:tc>
        <w:tc>
          <w:tcPr>
            <w:tcW w:w="1468" w:type="dxa"/>
            <w:tcBorders>
              <w:start w:val="single" w:sz="2" w:space="0" w:color="000000"/>
              <w:bottom w:val="single" w:sz="2" w:space="0" w:color="000000"/>
            </w:tcBorders>
          </w:tcPr>
          <w:p>
            <w:pPr>
              <w:pStyle w:val="TableContents"/>
              <w:rPr/>
            </w:pPr>
            <w:r>
              <w:rPr/>
              <w:t>- 0.00057</w:t>
            </w:r>
          </w:p>
        </w:tc>
        <w:tc>
          <w:tcPr>
            <w:tcW w:w="1307" w:type="dxa"/>
            <w:tcBorders>
              <w:start w:val="single" w:sz="2" w:space="0" w:color="000000"/>
              <w:bottom w:val="single" w:sz="2" w:space="0" w:color="000000"/>
            </w:tcBorders>
          </w:tcPr>
          <w:p>
            <w:pPr>
              <w:pStyle w:val="TableContents"/>
              <w:rPr/>
            </w:pPr>
            <w:r>
              <w:rPr/>
              <w:t>0.000242</w:t>
            </w:r>
          </w:p>
        </w:tc>
        <w:tc>
          <w:tcPr>
            <w:tcW w:w="901" w:type="dxa"/>
            <w:tcBorders>
              <w:start w:val="single" w:sz="2" w:space="0" w:color="000000"/>
              <w:bottom w:val="single" w:sz="2" w:space="0" w:color="000000"/>
            </w:tcBorders>
          </w:tcPr>
          <w:p>
            <w:pPr>
              <w:pStyle w:val="TableContents"/>
              <w:rPr/>
            </w:pPr>
            <w:r>
              <w:rPr/>
              <w:t>- 2.340</w:t>
            </w:r>
          </w:p>
        </w:tc>
        <w:tc>
          <w:tcPr>
            <w:tcW w:w="1305" w:type="dxa"/>
            <w:tcBorders>
              <w:start w:val="single" w:sz="2" w:space="0" w:color="000000"/>
              <w:bottom w:val="single" w:sz="2" w:space="0" w:color="000000"/>
              <w:end w:val="single" w:sz="2" w:space="0" w:color="000000"/>
            </w:tcBorders>
          </w:tcPr>
          <w:p>
            <w:pPr>
              <w:pStyle w:val="TableContents"/>
              <w:rPr/>
            </w:pPr>
            <w:r>
              <w:rPr/>
              <w:t>0.019 *</w:t>
            </w:r>
          </w:p>
        </w:tc>
      </w:tr>
    </w:tbl>
    <w:p>
      <w:pPr>
        <w:pStyle w:val="Normal"/>
        <w:spacing w:lineRule="auto" w:line="480"/>
        <w:ind w:start="283" w:hanging="283"/>
        <w:rPr>
          <w:rFonts w:ascii="Arial" w:hAnsi="Arial"/>
        </w:rPr>
      </w:pPr>
      <w:r>
        <w:rPr>
          <w:rFonts w:ascii="Arial" w:hAnsi="Arial"/>
        </w:rPr>
      </w:r>
    </w:p>
    <w:p>
      <w:pPr>
        <w:pStyle w:val="Normal"/>
        <w:spacing w:lineRule="auto" w:line="480"/>
        <w:rPr>
          <w:rFonts w:ascii="Arial" w:hAnsi="Arial"/>
        </w:rPr>
      </w:pPr>
      <w:r>
        <w:rPr>
          <w:rFonts w:ascii="Arial" w:hAnsi="Arial"/>
        </w:rPr>
      </w:r>
      <w:r>
        <w:br w:type="page"/>
      </w:r>
    </w:p>
    <w:p>
      <w:pPr>
        <w:pStyle w:val="Normal"/>
        <w:spacing w:lineRule="auto" w:line="480"/>
        <w:rPr/>
      </w:pPr>
      <w:r>
        <w:rPr>
          <w:rFonts w:ascii="Arial" w:hAnsi="Arial"/>
        </w:rPr>
        <w:t>Table 2: Parameter estimates from the generalized additive mixed models where dependent variable (y) is the log-transformed of the 50</w:t>
      </w:r>
      <w:r>
        <w:rPr>
          <w:rFonts w:ascii="Arial" w:hAnsi="Arial"/>
          <w:position w:val="6"/>
          <w:sz w:val="16"/>
        </w:rPr>
        <w:t>th</w:t>
      </w:r>
      <w:r>
        <w:rPr>
          <w:rFonts w:ascii="Arial" w:hAnsi="Arial"/>
        </w:rPr>
        <w:t xml:space="preserve"> percentile of the RMS amplitude. Note that the intercept reflected the “Work method: Ladder”, “Muscle: Right/dominant” and Work Time at the first period.</w:t>
      </w:r>
    </w:p>
    <w:tbl>
      <w:tblPr>
        <w:tblW w:w="9975" w:type="dxa"/>
        <w:jc w:val="start"/>
        <w:tblInd w:w="55" w:type="dxa"/>
        <w:tblCellMar>
          <w:top w:w="55" w:type="dxa"/>
          <w:start w:w="55" w:type="dxa"/>
          <w:bottom w:w="55" w:type="dxa"/>
          <w:end w:w="55" w:type="dxa"/>
        </w:tblCellMar>
        <w:tblLook w:val="04a0" w:noHBand="0" w:noVBand="1" w:firstColumn="1" w:lastRow="0" w:lastColumn="0" w:firstRow="1"/>
      </w:tblPr>
      <w:tblGrid>
        <w:gridCol w:w="4994"/>
        <w:gridCol w:w="1468"/>
        <w:gridCol w:w="1307"/>
        <w:gridCol w:w="901"/>
        <w:gridCol w:w="1305"/>
      </w:tblGrid>
      <w:tr>
        <w:trPr/>
        <w:tc>
          <w:tcPr>
            <w:tcW w:w="4994" w:type="dxa"/>
            <w:tcBorders>
              <w:top w:val="single" w:sz="2" w:space="0" w:color="000000"/>
              <w:start w:val="single" w:sz="2" w:space="0" w:color="000000"/>
              <w:bottom w:val="single" w:sz="2" w:space="0" w:color="000000"/>
            </w:tcBorders>
          </w:tcPr>
          <w:p>
            <w:pPr>
              <w:pStyle w:val="TableContents"/>
              <w:rPr/>
            </w:pPr>
            <w:r>
              <w:rPr/>
            </w:r>
          </w:p>
        </w:tc>
        <w:tc>
          <w:tcPr>
            <w:tcW w:w="1468" w:type="dxa"/>
            <w:tcBorders>
              <w:top w:val="single" w:sz="2" w:space="0" w:color="000000"/>
              <w:start w:val="single" w:sz="2" w:space="0" w:color="000000"/>
              <w:bottom w:val="single" w:sz="2" w:space="0" w:color="000000"/>
            </w:tcBorders>
          </w:tcPr>
          <w:p>
            <w:pPr>
              <w:pStyle w:val="TableContents"/>
              <w:rPr/>
            </w:pPr>
            <w:r>
              <w:rPr/>
              <w:t>Estimate</w:t>
            </w:r>
          </w:p>
        </w:tc>
        <w:tc>
          <w:tcPr>
            <w:tcW w:w="1307" w:type="dxa"/>
            <w:tcBorders>
              <w:top w:val="single" w:sz="2" w:space="0" w:color="000000"/>
              <w:start w:val="single" w:sz="2" w:space="0" w:color="000000"/>
              <w:bottom w:val="single" w:sz="2" w:space="0" w:color="000000"/>
            </w:tcBorders>
          </w:tcPr>
          <w:p>
            <w:pPr>
              <w:pStyle w:val="TableContents"/>
              <w:rPr/>
            </w:pPr>
            <w:r>
              <w:rPr/>
              <w:t>Std. Error</w:t>
            </w:r>
          </w:p>
        </w:tc>
        <w:tc>
          <w:tcPr>
            <w:tcW w:w="901" w:type="dxa"/>
            <w:tcBorders>
              <w:top w:val="single" w:sz="2" w:space="0" w:color="000000"/>
              <w:start w:val="single" w:sz="2" w:space="0" w:color="000000"/>
              <w:bottom w:val="single" w:sz="2" w:space="0" w:color="000000"/>
            </w:tcBorders>
          </w:tcPr>
          <w:p>
            <w:pPr>
              <w:pStyle w:val="TableContents"/>
              <w:rPr/>
            </w:pPr>
            <w:r>
              <w:rPr/>
              <w:t>t-value</w:t>
            </w:r>
          </w:p>
        </w:tc>
        <w:tc>
          <w:tcPr>
            <w:tcW w:w="1305" w:type="dxa"/>
            <w:tcBorders>
              <w:top w:val="single" w:sz="2" w:space="0" w:color="000000"/>
              <w:start w:val="single" w:sz="2" w:space="0" w:color="000000"/>
              <w:bottom w:val="single" w:sz="2" w:space="0" w:color="000000"/>
              <w:end w:val="single" w:sz="2" w:space="0" w:color="000000"/>
            </w:tcBorders>
          </w:tcPr>
          <w:p>
            <w:pPr>
              <w:pStyle w:val="TableContents"/>
              <w:rPr/>
            </w:pPr>
            <w:r>
              <w:rPr/>
              <w:t>p-value</w:t>
            </w:r>
          </w:p>
        </w:tc>
      </w:tr>
      <w:tr>
        <w:trPr/>
        <w:tc>
          <w:tcPr>
            <w:tcW w:w="4994" w:type="dxa"/>
            <w:tcBorders>
              <w:start w:val="single" w:sz="2" w:space="0" w:color="000000"/>
              <w:bottom w:val="single" w:sz="2" w:space="0" w:color="000000"/>
            </w:tcBorders>
          </w:tcPr>
          <w:p>
            <w:pPr>
              <w:pStyle w:val="TableContents"/>
              <w:rPr/>
            </w:pPr>
            <w:r>
              <w:rPr/>
              <w:t>(Intercept)</w:t>
            </w:r>
          </w:p>
        </w:tc>
        <w:tc>
          <w:tcPr>
            <w:tcW w:w="1468" w:type="dxa"/>
            <w:tcBorders>
              <w:start w:val="single" w:sz="2" w:space="0" w:color="000000"/>
              <w:bottom w:val="single" w:sz="2" w:space="0" w:color="000000"/>
            </w:tcBorders>
          </w:tcPr>
          <w:p>
            <w:pPr>
              <w:pStyle w:val="TableContents"/>
              <w:rPr/>
            </w:pPr>
            <w:r>
              <w:rPr/>
              <w:t>5.397</w:t>
            </w:r>
          </w:p>
        </w:tc>
        <w:tc>
          <w:tcPr>
            <w:tcW w:w="1307" w:type="dxa"/>
            <w:tcBorders>
              <w:start w:val="single" w:sz="2" w:space="0" w:color="000000"/>
              <w:bottom w:val="single" w:sz="2" w:space="0" w:color="000000"/>
            </w:tcBorders>
          </w:tcPr>
          <w:p>
            <w:pPr>
              <w:pStyle w:val="TableContents"/>
              <w:rPr/>
            </w:pPr>
            <w:r>
              <w:rPr/>
              <w:t>0.071</w:t>
            </w:r>
          </w:p>
        </w:tc>
        <w:tc>
          <w:tcPr>
            <w:tcW w:w="901" w:type="dxa"/>
            <w:tcBorders>
              <w:start w:val="single" w:sz="2" w:space="0" w:color="000000"/>
              <w:bottom w:val="single" w:sz="2" w:space="0" w:color="000000"/>
            </w:tcBorders>
          </w:tcPr>
          <w:p>
            <w:pPr>
              <w:pStyle w:val="TableContents"/>
              <w:rPr/>
            </w:pPr>
            <w:r>
              <w:rPr/>
              <w:t>76.172</w:t>
            </w:r>
          </w:p>
        </w:tc>
        <w:tc>
          <w:tcPr>
            <w:tcW w:w="1305" w:type="dxa"/>
            <w:tcBorders>
              <w:start w:val="single" w:sz="2" w:space="0" w:color="000000"/>
              <w:bottom w:val="single" w:sz="2" w:space="0" w:color="000000"/>
              <w:end w:val="single" w:sz="2" w:space="0" w:color="000000"/>
            </w:tcBorders>
          </w:tcPr>
          <w:p>
            <w:pPr>
              <w:pStyle w:val="TableContents"/>
              <w:rPr/>
            </w:pPr>
            <w:r>
              <w:rPr/>
              <w:t>&lt; 0.0001 *</w:t>
            </w:r>
          </w:p>
        </w:tc>
      </w:tr>
      <w:tr>
        <w:trPr/>
        <w:tc>
          <w:tcPr>
            <w:tcW w:w="4994" w:type="dxa"/>
            <w:tcBorders>
              <w:start w:val="single" w:sz="2" w:space="0" w:color="000000"/>
              <w:bottom w:val="single" w:sz="2" w:space="0" w:color="000000"/>
            </w:tcBorders>
          </w:tcPr>
          <w:p>
            <w:pPr>
              <w:pStyle w:val="TableContents"/>
              <w:rPr/>
            </w:pPr>
            <w:r>
              <w:rPr/>
              <w:t>Work Method: Platform</w:t>
            </w:r>
          </w:p>
        </w:tc>
        <w:tc>
          <w:tcPr>
            <w:tcW w:w="1468" w:type="dxa"/>
            <w:tcBorders>
              <w:start w:val="single" w:sz="2" w:space="0" w:color="000000"/>
              <w:bottom w:val="single" w:sz="2" w:space="0" w:color="000000"/>
            </w:tcBorders>
          </w:tcPr>
          <w:p>
            <w:pPr>
              <w:pStyle w:val="TableContents"/>
              <w:rPr/>
            </w:pPr>
            <w:r>
              <w:rPr/>
              <w:t>- 0.215</w:t>
            </w:r>
          </w:p>
        </w:tc>
        <w:tc>
          <w:tcPr>
            <w:tcW w:w="1307" w:type="dxa"/>
            <w:tcBorders>
              <w:start w:val="single" w:sz="2" w:space="0" w:color="000000"/>
              <w:bottom w:val="single" w:sz="2" w:space="0" w:color="000000"/>
            </w:tcBorders>
          </w:tcPr>
          <w:p>
            <w:pPr>
              <w:pStyle w:val="TableContents"/>
              <w:rPr/>
            </w:pPr>
            <w:r>
              <w:rPr/>
              <w:t>0.059</w:t>
            </w:r>
          </w:p>
        </w:tc>
        <w:tc>
          <w:tcPr>
            <w:tcW w:w="901" w:type="dxa"/>
            <w:tcBorders>
              <w:start w:val="single" w:sz="2" w:space="0" w:color="000000"/>
              <w:bottom w:val="single" w:sz="2" w:space="0" w:color="000000"/>
            </w:tcBorders>
          </w:tcPr>
          <w:p>
            <w:pPr>
              <w:pStyle w:val="TableContents"/>
              <w:rPr/>
            </w:pPr>
            <w:r>
              <w:rPr/>
              <w:t>- 3.615</w:t>
            </w:r>
          </w:p>
        </w:tc>
        <w:tc>
          <w:tcPr>
            <w:tcW w:w="1305" w:type="dxa"/>
            <w:tcBorders>
              <w:start w:val="single" w:sz="2" w:space="0" w:color="000000"/>
              <w:bottom w:val="single" w:sz="2" w:space="0" w:color="000000"/>
              <w:end w:val="single" w:sz="2" w:space="0" w:color="000000"/>
            </w:tcBorders>
          </w:tcPr>
          <w:p>
            <w:pPr>
              <w:pStyle w:val="TableContents"/>
              <w:rPr/>
            </w:pPr>
            <w:r>
              <w:rPr/>
              <w:t>0.0002 *</w:t>
            </w:r>
          </w:p>
        </w:tc>
      </w:tr>
      <w:tr>
        <w:trPr/>
        <w:tc>
          <w:tcPr>
            <w:tcW w:w="4994" w:type="dxa"/>
            <w:tcBorders>
              <w:start w:val="single" w:sz="2" w:space="0" w:color="000000"/>
              <w:bottom w:val="single" w:sz="2" w:space="0" w:color="000000"/>
            </w:tcBorders>
          </w:tcPr>
          <w:p>
            <w:pPr>
              <w:pStyle w:val="TableContents"/>
              <w:rPr/>
            </w:pPr>
            <w:r>
              <w:rPr/>
              <w:t>Work Method: Ground</w:t>
            </w:r>
          </w:p>
        </w:tc>
        <w:tc>
          <w:tcPr>
            <w:tcW w:w="1468" w:type="dxa"/>
            <w:tcBorders>
              <w:start w:val="single" w:sz="2" w:space="0" w:color="000000"/>
              <w:bottom w:val="single" w:sz="2" w:space="0" w:color="000000"/>
            </w:tcBorders>
          </w:tcPr>
          <w:p>
            <w:pPr>
              <w:pStyle w:val="TableContents"/>
              <w:rPr/>
            </w:pPr>
            <w:r>
              <w:rPr/>
              <w:t>- 0.330</w:t>
            </w:r>
          </w:p>
        </w:tc>
        <w:tc>
          <w:tcPr>
            <w:tcW w:w="1307" w:type="dxa"/>
            <w:tcBorders>
              <w:start w:val="single" w:sz="2" w:space="0" w:color="000000"/>
              <w:bottom w:val="single" w:sz="2" w:space="0" w:color="000000"/>
            </w:tcBorders>
          </w:tcPr>
          <w:p>
            <w:pPr>
              <w:pStyle w:val="TableContents"/>
              <w:rPr/>
            </w:pPr>
            <w:r>
              <w:rPr/>
              <w:t>0.073</w:t>
            </w:r>
          </w:p>
        </w:tc>
        <w:tc>
          <w:tcPr>
            <w:tcW w:w="901" w:type="dxa"/>
            <w:tcBorders>
              <w:start w:val="single" w:sz="2" w:space="0" w:color="000000"/>
              <w:bottom w:val="single" w:sz="2" w:space="0" w:color="000000"/>
            </w:tcBorders>
          </w:tcPr>
          <w:p>
            <w:pPr>
              <w:pStyle w:val="TableContents"/>
              <w:rPr/>
            </w:pPr>
            <w:r>
              <w:rPr/>
              <w:t>- 4.550</w:t>
            </w:r>
          </w:p>
        </w:tc>
        <w:tc>
          <w:tcPr>
            <w:tcW w:w="1305" w:type="dxa"/>
            <w:tcBorders>
              <w:start w:val="single" w:sz="2" w:space="0" w:color="000000"/>
              <w:bottom w:val="single" w:sz="2" w:space="0" w:color="000000"/>
              <w:end w:val="single" w:sz="2" w:space="0" w:color="000000"/>
            </w:tcBorders>
          </w:tcPr>
          <w:p>
            <w:pPr>
              <w:pStyle w:val="TableContents"/>
              <w:rPr/>
            </w:pPr>
            <w:r>
              <w:rPr/>
              <w:t>&lt; 0.0001 *</w:t>
            </w:r>
          </w:p>
        </w:tc>
      </w:tr>
      <w:tr>
        <w:trPr/>
        <w:tc>
          <w:tcPr>
            <w:tcW w:w="4994" w:type="dxa"/>
            <w:tcBorders>
              <w:start w:val="single" w:sz="2" w:space="0" w:color="000000"/>
              <w:bottom w:val="single" w:sz="2" w:space="0" w:color="000000"/>
            </w:tcBorders>
          </w:tcPr>
          <w:p>
            <w:pPr>
              <w:pStyle w:val="TableContents"/>
              <w:rPr/>
            </w:pPr>
            <w:r>
              <w:rPr/>
              <w:t>Muscle: Left/non-dominant</w:t>
            </w:r>
          </w:p>
        </w:tc>
        <w:tc>
          <w:tcPr>
            <w:tcW w:w="1468" w:type="dxa"/>
            <w:tcBorders>
              <w:start w:val="single" w:sz="2" w:space="0" w:color="000000"/>
              <w:bottom w:val="single" w:sz="2" w:space="0" w:color="000000"/>
            </w:tcBorders>
          </w:tcPr>
          <w:p>
            <w:pPr>
              <w:pStyle w:val="TableContents"/>
              <w:rPr/>
            </w:pPr>
            <w:r>
              <w:rPr/>
              <w:t>- 0.061</w:t>
            </w:r>
          </w:p>
        </w:tc>
        <w:tc>
          <w:tcPr>
            <w:tcW w:w="1307" w:type="dxa"/>
            <w:tcBorders>
              <w:start w:val="single" w:sz="2" w:space="0" w:color="000000"/>
              <w:bottom w:val="single" w:sz="2" w:space="0" w:color="000000"/>
            </w:tcBorders>
          </w:tcPr>
          <w:p>
            <w:pPr>
              <w:pStyle w:val="TableContents"/>
              <w:rPr/>
            </w:pPr>
            <w:r>
              <w:rPr/>
              <w:t>0.050</w:t>
            </w:r>
          </w:p>
        </w:tc>
        <w:tc>
          <w:tcPr>
            <w:tcW w:w="901" w:type="dxa"/>
            <w:tcBorders>
              <w:start w:val="single" w:sz="2" w:space="0" w:color="000000"/>
              <w:bottom w:val="single" w:sz="2" w:space="0" w:color="000000"/>
            </w:tcBorders>
          </w:tcPr>
          <w:p>
            <w:pPr>
              <w:pStyle w:val="TableContents"/>
              <w:rPr/>
            </w:pPr>
            <w:r>
              <w:rPr/>
              <w:t>- 0.208</w:t>
            </w:r>
          </w:p>
        </w:tc>
        <w:tc>
          <w:tcPr>
            <w:tcW w:w="1305" w:type="dxa"/>
            <w:tcBorders>
              <w:start w:val="single" w:sz="2" w:space="0" w:color="000000"/>
              <w:bottom w:val="single" w:sz="2" w:space="0" w:color="000000"/>
              <w:end w:val="single" w:sz="2" w:space="0" w:color="000000"/>
            </w:tcBorders>
          </w:tcPr>
          <w:p>
            <w:pPr>
              <w:pStyle w:val="TableContents"/>
              <w:rPr/>
            </w:pPr>
            <w:r>
              <w:rPr/>
              <w:t>0.23</w:t>
            </w:r>
          </w:p>
        </w:tc>
      </w:tr>
      <w:tr>
        <w:trPr/>
        <w:tc>
          <w:tcPr>
            <w:tcW w:w="4994" w:type="dxa"/>
            <w:tcBorders>
              <w:start w:val="single" w:sz="2" w:space="0" w:color="000000"/>
              <w:bottom w:val="single" w:sz="2" w:space="0" w:color="000000"/>
            </w:tcBorders>
          </w:tcPr>
          <w:p>
            <w:pPr>
              <w:pStyle w:val="TableContents"/>
              <w:rPr/>
            </w:pPr>
            <w:r>
              <w:rPr/>
              <w:t>Work Time</w:t>
            </w:r>
          </w:p>
        </w:tc>
        <w:tc>
          <w:tcPr>
            <w:tcW w:w="1468" w:type="dxa"/>
            <w:tcBorders>
              <w:start w:val="single" w:sz="2" w:space="0" w:color="000000"/>
              <w:bottom w:val="single" w:sz="2" w:space="0" w:color="000000"/>
            </w:tcBorders>
          </w:tcPr>
          <w:p>
            <w:pPr>
              <w:pStyle w:val="TableContents"/>
              <w:rPr/>
            </w:pPr>
            <w:r>
              <w:rPr/>
              <w:t>- 0.00064</w:t>
            </w:r>
          </w:p>
        </w:tc>
        <w:tc>
          <w:tcPr>
            <w:tcW w:w="1307" w:type="dxa"/>
            <w:tcBorders>
              <w:start w:val="single" w:sz="2" w:space="0" w:color="000000"/>
              <w:bottom w:val="single" w:sz="2" w:space="0" w:color="000000"/>
            </w:tcBorders>
          </w:tcPr>
          <w:p>
            <w:pPr>
              <w:pStyle w:val="TableContents"/>
              <w:rPr/>
            </w:pPr>
            <w:r>
              <w:rPr/>
              <w:t>0.00024</w:t>
            </w:r>
          </w:p>
        </w:tc>
        <w:tc>
          <w:tcPr>
            <w:tcW w:w="901" w:type="dxa"/>
            <w:tcBorders>
              <w:start w:val="single" w:sz="2" w:space="0" w:color="000000"/>
              <w:bottom w:val="single" w:sz="2" w:space="0" w:color="000000"/>
            </w:tcBorders>
          </w:tcPr>
          <w:p>
            <w:pPr>
              <w:pStyle w:val="TableContents"/>
              <w:rPr/>
            </w:pPr>
            <w:r>
              <w:rPr/>
              <w:t>- 2.648</w:t>
            </w:r>
          </w:p>
        </w:tc>
        <w:tc>
          <w:tcPr>
            <w:tcW w:w="1305" w:type="dxa"/>
            <w:tcBorders>
              <w:start w:val="single" w:sz="2" w:space="0" w:color="000000"/>
              <w:bottom w:val="single" w:sz="2" w:space="0" w:color="000000"/>
              <w:end w:val="single" w:sz="2" w:space="0" w:color="000000"/>
            </w:tcBorders>
          </w:tcPr>
          <w:p>
            <w:pPr>
              <w:pStyle w:val="TableContents"/>
              <w:rPr/>
            </w:pPr>
            <w:r>
              <w:rPr/>
              <w:t>0.0081 *</w:t>
            </w:r>
          </w:p>
        </w:tc>
      </w:tr>
    </w:tbl>
    <w:p>
      <w:pPr>
        <w:pStyle w:val="Normal"/>
        <w:spacing w:lineRule="auto" w:line="480"/>
        <w:rPr>
          <w:rFonts w:ascii="Arial" w:hAnsi="Arial"/>
        </w:rPr>
      </w:pPr>
      <w:r>
        <w:rPr>
          <w:rFonts w:ascii="Arial" w:hAnsi="Arial"/>
        </w:rPr>
      </w:r>
      <w:r>
        <w:br w:type="page"/>
      </w:r>
    </w:p>
    <w:p>
      <w:pPr>
        <w:pStyle w:val="Normal"/>
        <w:spacing w:lineRule="auto" w:line="480"/>
        <w:rPr/>
      </w:pPr>
      <w:r>
        <w:rPr>
          <w:rFonts w:ascii="Arial" w:hAnsi="Arial"/>
        </w:rPr>
        <w:t>Table 3: Parameter estimates from the generalized additive mixed models where dependent variable (y) is the log-transformed of the 90</w:t>
      </w:r>
      <w:r>
        <w:rPr>
          <w:rFonts w:ascii="Arial" w:hAnsi="Arial"/>
          <w:position w:val="6"/>
          <w:sz w:val="16"/>
        </w:rPr>
        <w:t>th</w:t>
      </w:r>
      <w:r>
        <w:rPr>
          <w:rFonts w:ascii="Arial" w:hAnsi="Arial"/>
        </w:rPr>
        <w:t xml:space="preserve"> percentile of the RMS amplitude. Note that the intercept reflected the “Work method: Ladder”, “Muscle: Right/dominant” and Work Time at the first period.</w:t>
      </w:r>
    </w:p>
    <w:tbl>
      <w:tblPr>
        <w:tblW w:w="9975" w:type="dxa"/>
        <w:jc w:val="start"/>
        <w:tblInd w:w="55" w:type="dxa"/>
        <w:tblCellMar>
          <w:top w:w="55" w:type="dxa"/>
          <w:start w:w="55" w:type="dxa"/>
          <w:bottom w:w="55" w:type="dxa"/>
          <w:end w:w="55" w:type="dxa"/>
        </w:tblCellMar>
        <w:tblLook w:val="04a0" w:noHBand="0" w:noVBand="1" w:firstColumn="1" w:lastRow="0" w:lastColumn="0" w:firstRow="1"/>
      </w:tblPr>
      <w:tblGrid>
        <w:gridCol w:w="4994"/>
        <w:gridCol w:w="1468"/>
        <w:gridCol w:w="1307"/>
        <w:gridCol w:w="901"/>
        <w:gridCol w:w="1305"/>
      </w:tblGrid>
      <w:tr>
        <w:trPr/>
        <w:tc>
          <w:tcPr>
            <w:tcW w:w="4994" w:type="dxa"/>
            <w:tcBorders>
              <w:top w:val="single" w:sz="2" w:space="0" w:color="000000"/>
              <w:start w:val="single" w:sz="2" w:space="0" w:color="000000"/>
              <w:bottom w:val="single" w:sz="2" w:space="0" w:color="000000"/>
            </w:tcBorders>
          </w:tcPr>
          <w:p>
            <w:pPr>
              <w:pStyle w:val="TableContents"/>
              <w:rPr/>
            </w:pPr>
            <w:r>
              <w:rPr/>
            </w:r>
          </w:p>
        </w:tc>
        <w:tc>
          <w:tcPr>
            <w:tcW w:w="1468" w:type="dxa"/>
            <w:tcBorders>
              <w:top w:val="single" w:sz="2" w:space="0" w:color="000000"/>
              <w:start w:val="single" w:sz="2" w:space="0" w:color="000000"/>
              <w:bottom w:val="single" w:sz="2" w:space="0" w:color="000000"/>
            </w:tcBorders>
          </w:tcPr>
          <w:p>
            <w:pPr>
              <w:pStyle w:val="TableContents"/>
              <w:rPr/>
            </w:pPr>
            <w:r>
              <w:rPr/>
              <w:t>Estimate</w:t>
            </w:r>
          </w:p>
        </w:tc>
        <w:tc>
          <w:tcPr>
            <w:tcW w:w="1307" w:type="dxa"/>
            <w:tcBorders>
              <w:top w:val="single" w:sz="2" w:space="0" w:color="000000"/>
              <w:start w:val="single" w:sz="2" w:space="0" w:color="000000"/>
              <w:bottom w:val="single" w:sz="2" w:space="0" w:color="000000"/>
            </w:tcBorders>
          </w:tcPr>
          <w:p>
            <w:pPr>
              <w:pStyle w:val="TableContents"/>
              <w:rPr/>
            </w:pPr>
            <w:r>
              <w:rPr/>
              <w:t>Std. Error</w:t>
            </w:r>
          </w:p>
        </w:tc>
        <w:tc>
          <w:tcPr>
            <w:tcW w:w="901" w:type="dxa"/>
            <w:tcBorders>
              <w:top w:val="single" w:sz="2" w:space="0" w:color="000000"/>
              <w:start w:val="single" w:sz="2" w:space="0" w:color="000000"/>
              <w:bottom w:val="single" w:sz="2" w:space="0" w:color="000000"/>
            </w:tcBorders>
          </w:tcPr>
          <w:p>
            <w:pPr>
              <w:pStyle w:val="TableContents"/>
              <w:rPr/>
            </w:pPr>
            <w:r>
              <w:rPr/>
              <w:t>t-value</w:t>
            </w:r>
          </w:p>
        </w:tc>
        <w:tc>
          <w:tcPr>
            <w:tcW w:w="1305" w:type="dxa"/>
            <w:tcBorders>
              <w:top w:val="single" w:sz="2" w:space="0" w:color="000000"/>
              <w:start w:val="single" w:sz="2" w:space="0" w:color="000000"/>
              <w:bottom w:val="single" w:sz="2" w:space="0" w:color="000000"/>
              <w:end w:val="single" w:sz="2" w:space="0" w:color="000000"/>
            </w:tcBorders>
          </w:tcPr>
          <w:p>
            <w:pPr>
              <w:pStyle w:val="TableContents"/>
              <w:rPr/>
            </w:pPr>
            <w:r>
              <w:rPr/>
              <w:t>p-value</w:t>
            </w:r>
          </w:p>
        </w:tc>
      </w:tr>
      <w:tr>
        <w:trPr/>
        <w:tc>
          <w:tcPr>
            <w:tcW w:w="4994" w:type="dxa"/>
            <w:tcBorders>
              <w:start w:val="single" w:sz="2" w:space="0" w:color="000000"/>
              <w:bottom w:val="single" w:sz="2" w:space="0" w:color="000000"/>
            </w:tcBorders>
          </w:tcPr>
          <w:p>
            <w:pPr>
              <w:pStyle w:val="TableContents"/>
              <w:rPr/>
            </w:pPr>
            <w:r>
              <w:rPr/>
              <w:t>(Intercept)</w:t>
            </w:r>
          </w:p>
        </w:tc>
        <w:tc>
          <w:tcPr>
            <w:tcW w:w="1468" w:type="dxa"/>
            <w:tcBorders>
              <w:start w:val="single" w:sz="2" w:space="0" w:color="000000"/>
              <w:bottom w:val="single" w:sz="2" w:space="0" w:color="000000"/>
            </w:tcBorders>
          </w:tcPr>
          <w:p>
            <w:pPr>
              <w:pStyle w:val="TableContents"/>
              <w:rPr/>
            </w:pPr>
            <w:r>
              <w:rPr/>
              <w:t>5.879</w:t>
            </w:r>
          </w:p>
        </w:tc>
        <w:tc>
          <w:tcPr>
            <w:tcW w:w="1307" w:type="dxa"/>
            <w:tcBorders>
              <w:start w:val="single" w:sz="2" w:space="0" w:color="000000"/>
              <w:bottom w:val="single" w:sz="2" w:space="0" w:color="000000"/>
            </w:tcBorders>
          </w:tcPr>
          <w:p>
            <w:pPr>
              <w:pStyle w:val="TableContents"/>
              <w:rPr/>
            </w:pPr>
            <w:r>
              <w:rPr/>
              <w:t>0.071</w:t>
            </w:r>
          </w:p>
        </w:tc>
        <w:tc>
          <w:tcPr>
            <w:tcW w:w="901" w:type="dxa"/>
            <w:tcBorders>
              <w:start w:val="single" w:sz="2" w:space="0" w:color="000000"/>
              <w:bottom w:val="single" w:sz="2" w:space="0" w:color="000000"/>
            </w:tcBorders>
          </w:tcPr>
          <w:p>
            <w:pPr>
              <w:pStyle w:val="TableContents"/>
              <w:rPr/>
            </w:pPr>
            <w:r>
              <w:rPr/>
              <w:t>82.533</w:t>
            </w:r>
          </w:p>
        </w:tc>
        <w:tc>
          <w:tcPr>
            <w:tcW w:w="1305" w:type="dxa"/>
            <w:tcBorders>
              <w:start w:val="single" w:sz="2" w:space="0" w:color="000000"/>
              <w:bottom w:val="single" w:sz="2" w:space="0" w:color="000000"/>
              <w:end w:val="single" w:sz="2" w:space="0" w:color="000000"/>
            </w:tcBorders>
          </w:tcPr>
          <w:p>
            <w:pPr>
              <w:pStyle w:val="TableContents"/>
              <w:rPr/>
            </w:pPr>
            <w:r>
              <w:rPr/>
              <w:t>&lt; 0.0001 *</w:t>
            </w:r>
          </w:p>
        </w:tc>
      </w:tr>
      <w:tr>
        <w:trPr/>
        <w:tc>
          <w:tcPr>
            <w:tcW w:w="4994" w:type="dxa"/>
            <w:tcBorders>
              <w:start w:val="single" w:sz="2" w:space="0" w:color="000000"/>
              <w:bottom w:val="single" w:sz="2" w:space="0" w:color="000000"/>
            </w:tcBorders>
          </w:tcPr>
          <w:p>
            <w:pPr>
              <w:pStyle w:val="TableContents"/>
              <w:rPr/>
            </w:pPr>
            <w:r>
              <w:rPr/>
              <w:t>Work Method: Platform</w:t>
            </w:r>
          </w:p>
        </w:tc>
        <w:tc>
          <w:tcPr>
            <w:tcW w:w="1468" w:type="dxa"/>
            <w:tcBorders>
              <w:start w:val="single" w:sz="2" w:space="0" w:color="000000"/>
              <w:bottom w:val="single" w:sz="2" w:space="0" w:color="000000"/>
            </w:tcBorders>
          </w:tcPr>
          <w:p>
            <w:pPr>
              <w:pStyle w:val="TableContents"/>
              <w:rPr/>
            </w:pPr>
            <w:r>
              <w:rPr/>
              <w:t>- 0.222</w:t>
            </w:r>
          </w:p>
        </w:tc>
        <w:tc>
          <w:tcPr>
            <w:tcW w:w="1307" w:type="dxa"/>
            <w:tcBorders>
              <w:start w:val="single" w:sz="2" w:space="0" w:color="000000"/>
              <w:bottom w:val="single" w:sz="2" w:space="0" w:color="000000"/>
            </w:tcBorders>
          </w:tcPr>
          <w:p>
            <w:pPr>
              <w:pStyle w:val="TableContents"/>
              <w:rPr/>
            </w:pPr>
            <w:r>
              <w:rPr/>
              <w:t>0.059</w:t>
            </w:r>
          </w:p>
        </w:tc>
        <w:tc>
          <w:tcPr>
            <w:tcW w:w="901" w:type="dxa"/>
            <w:tcBorders>
              <w:start w:val="single" w:sz="2" w:space="0" w:color="000000"/>
              <w:bottom w:val="single" w:sz="2" w:space="0" w:color="000000"/>
            </w:tcBorders>
          </w:tcPr>
          <w:p>
            <w:pPr>
              <w:pStyle w:val="TableContents"/>
              <w:rPr/>
            </w:pPr>
            <w:r>
              <w:rPr/>
              <w:t>- 3.718</w:t>
            </w:r>
          </w:p>
        </w:tc>
        <w:tc>
          <w:tcPr>
            <w:tcW w:w="1305" w:type="dxa"/>
            <w:tcBorders>
              <w:start w:val="single" w:sz="2" w:space="0" w:color="000000"/>
              <w:bottom w:val="single" w:sz="2" w:space="0" w:color="000000"/>
              <w:end w:val="single" w:sz="2" w:space="0" w:color="000000"/>
            </w:tcBorders>
          </w:tcPr>
          <w:p>
            <w:pPr>
              <w:pStyle w:val="TableContents"/>
              <w:rPr/>
            </w:pPr>
            <w:r>
              <w:rPr/>
              <w:t>0.0002 *</w:t>
            </w:r>
          </w:p>
        </w:tc>
      </w:tr>
      <w:tr>
        <w:trPr/>
        <w:tc>
          <w:tcPr>
            <w:tcW w:w="4994" w:type="dxa"/>
            <w:tcBorders>
              <w:start w:val="single" w:sz="2" w:space="0" w:color="000000"/>
              <w:bottom w:val="single" w:sz="2" w:space="0" w:color="000000"/>
            </w:tcBorders>
          </w:tcPr>
          <w:p>
            <w:pPr>
              <w:pStyle w:val="TableContents"/>
              <w:rPr/>
            </w:pPr>
            <w:r>
              <w:rPr/>
              <w:t>Work Method: Ground</w:t>
            </w:r>
          </w:p>
        </w:tc>
        <w:tc>
          <w:tcPr>
            <w:tcW w:w="1468" w:type="dxa"/>
            <w:tcBorders>
              <w:start w:val="single" w:sz="2" w:space="0" w:color="000000"/>
              <w:bottom w:val="single" w:sz="2" w:space="0" w:color="000000"/>
            </w:tcBorders>
          </w:tcPr>
          <w:p>
            <w:pPr>
              <w:pStyle w:val="TableContents"/>
              <w:rPr/>
            </w:pPr>
            <w:r>
              <w:rPr/>
              <w:t>- 0.323</w:t>
            </w:r>
          </w:p>
        </w:tc>
        <w:tc>
          <w:tcPr>
            <w:tcW w:w="1307" w:type="dxa"/>
            <w:tcBorders>
              <w:start w:val="single" w:sz="2" w:space="0" w:color="000000"/>
              <w:bottom w:val="single" w:sz="2" w:space="0" w:color="000000"/>
            </w:tcBorders>
          </w:tcPr>
          <w:p>
            <w:pPr>
              <w:pStyle w:val="TableContents"/>
              <w:rPr/>
            </w:pPr>
            <w:r>
              <w:rPr/>
              <w:t>0.073</w:t>
            </w:r>
          </w:p>
        </w:tc>
        <w:tc>
          <w:tcPr>
            <w:tcW w:w="901" w:type="dxa"/>
            <w:tcBorders>
              <w:start w:val="single" w:sz="2" w:space="0" w:color="000000"/>
              <w:bottom w:val="single" w:sz="2" w:space="0" w:color="000000"/>
            </w:tcBorders>
          </w:tcPr>
          <w:p>
            <w:pPr>
              <w:pStyle w:val="TableContents"/>
              <w:rPr/>
            </w:pPr>
            <w:r>
              <w:rPr/>
              <w:t>- 4.430</w:t>
            </w:r>
          </w:p>
        </w:tc>
        <w:tc>
          <w:tcPr>
            <w:tcW w:w="1305" w:type="dxa"/>
            <w:tcBorders>
              <w:start w:val="single" w:sz="2" w:space="0" w:color="000000"/>
              <w:bottom w:val="single" w:sz="2" w:space="0" w:color="000000"/>
              <w:end w:val="single" w:sz="2" w:space="0" w:color="000000"/>
            </w:tcBorders>
          </w:tcPr>
          <w:p>
            <w:pPr>
              <w:pStyle w:val="TableContents"/>
              <w:rPr/>
            </w:pPr>
            <w:r>
              <w:rPr/>
              <w:t>&lt; 0.0001 *</w:t>
            </w:r>
          </w:p>
        </w:tc>
      </w:tr>
      <w:tr>
        <w:trPr/>
        <w:tc>
          <w:tcPr>
            <w:tcW w:w="4994" w:type="dxa"/>
            <w:tcBorders>
              <w:start w:val="single" w:sz="2" w:space="0" w:color="000000"/>
              <w:bottom w:val="single" w:sz="2" w:space="0" w:color="000000"/>
            </w:tcBorders>
          </w:tcPr>
          <w:p>
            <w:pPr>
              <w:pStyle w:val="TableContents"/>
              <w:rPr/>
            </w:pPr>
            <w:r>
              <w:rPr/>
              <w:t>Muscle: Left/non-dominant</w:t>
            </w:r>
          </w:p>
        </w:tc>
        <w:tc>
          <w:tcPr>
            <w:tcW w:w="1468" w:type="dxa"/>
            <w:tcBorders>
              <w:start w:val="single" w:sz="2" w:space="0" w:color="000000"/>
              <w:bottom w:val="single" w:sz="2" w:space="0" w:color="000000"/>
            </w:tcBorders>
          </w:tcPr>
          <w:p>
            <w:pPr>
              <w:pStyle w:val="TableContents"/>
              <w:rPr/>
            </w:pPr>
            <w:r>
              <w:rPr/>
              <w:t>- 0.005</w:t>
            </w:r>
          </w:p>
        </w:tc>
        <w:tc>
          <w:tcPr>
            <w:tcW w:w="1307" w:type="dxa"/>
            <w:tcBorders>
              <w:start w:val="single" w:sz="2" w:space="0" w:color="000000"/>
              <w:bottom w:val="single" w:sz="2" w:space="0" w:color="000000"/>
            </w:tcBorders>
          </w:tcPr>
          <w:p>
            <w:pPr>
              <w:pStyle w:val="TableContents"/>
              <w:rPr/>
            </w:pPr>
            <w:r>
              <w:rPr/>
              <w:t>0.050</w:t>
            </w:r>
          </w:p>
        </w:tc>
        <w:tc>
          <w:tcPr>
            <w:tcW w:w="901" w:type="dxa"/>
            <w:tcBorders>
              <w:start w:val="single" w:sz="2" w:space="0" w:color="000000"/>
              <w:bottom w:val="single" w:sz="2" w:space="0" w:color="000000"/>
            </w:tcBorders>
          </w:tcPr>
          <w:p>
            <w:pPr>
              <w:pStyle w:val="TableContents"/>
              <w:rPr/>
            </w:pPr>
            <w:r>
              <w:rPr/>
              <w:t>- 0.100</w:t>
            </w:r>
          </w:p>
        </w:tc>
        <w:tc>
          <w:tcPr>
            <w:tcW w:w="1305" w:type="dxa"/>
            <w:tcBorders>
              <w:start w:val="single" w:sz="2" w:space="0" w:color="000000"/>
              <w:bottom w:val="single" w:sz="2" w:space="0" w:color="000000"/>
              <w:end w:val="single" w:sz="2" w:space="0" w:color="000000"/>
            </w:tcBorders>
          </w:tcPr>
          <w:p>
            <w:pPr>
              <w:pStyle w:val="TableContents"/>
              <w:rPr/>
            </w:pPr>
            <w:r>
              <w:rPr/>
              <w:t>0.92</w:t>
            </w:r>
          </w:p>
        </w:tc>
      </w:tr>
      <w:tr>
        <w:trPr/>
        <w:tc>
          <w:tcPr>
            <w:tcW w:w="4994" w:type="dxa"/>
            <w:tcBorders>
              <w:start w:val="single" w:sz="2" w:space="0" w:color="000000"/>
              <w:bottom w:val="single" w:sz="2" w:space="0" w:color="000000"/>
            </w:tcBorders>
          </w:tcPr>
          <w:p>
            <w:pPr>
              <w:pStyle w:val="TableContents"/>
              <w:rPr/>
            </w:pPr>
            <w:r>
              <w:rPr/>
              <w:t>Work Time</w:t>
            </w:r>
          </w:p>
        </w:tc>
        <w:tc>
          <w:tcPr>
            <w:tcW w:w="1468" w:type="dxa"/>
            <w:tcBorders>
              <w:start w:val="single" w:sz="2" w:space="0" w:color="000000"/>
              <w:bottom w:val="single" w:sz="2" w:space="0" w:color="000000"/>
            </w:tcBorders>
          </w:tcPr>
          <w:p>
            <w:pPr>
              <w:pStyle w:val="TableContents"/>
              <w:rPr/>
            </w:pPr>
            <w:r>
              <w:rPr/>
              <w:t>- 0.00065</w:t>
            </w:r>
          </w:p>
        </w:tc>
        <w:tc>
          <w:tcPr>
            <w:tcW w:w="1307" w:type="dxa"/>
            <w:tcBorders>
              <w:start w:val="single" w:sz="2" w:space="0" w:color="000000"/>
              <w:bottom w:val="single" w:sz="2" w:space="0" w:color="000000"/>
            </w:tcBorders>
          </w:tcPr>
          <w:p>
            <w:pPr>
              <w:pStyle w:val="TableContents"/>
              <w:rPr/>
            </w:pPr>
            <w:r>
              <w:rPr/>
              <w:t>0.00024</w:t>
            </w:r>
          </w:p>
        </w:tc>
        <w:tc>
          <w:tcPr>
            <w:tcW w:w="901" w:type="dxa"/>
            <w:tcBorders>
              <w:start w:val="single" w:sz="2" w:space="0" w:color="000000"/>
              <w:bottom w:val="single" w:sz="2" w:space="0" w:color="000000"/>
            </w:tcBorders>
          </w:tcPr>
          <w:p>
            <w:pPr>
              <w:pStyle w:val="TableContents"/>
              <w:rPr/>
            </w:pPr>
            <w:r>
              <w:rPr/>
              <w:t>- 2.669</w:t>
            </w:r>
          </w:p>
        </w:tc>
        <w:tc>
          <w:tcPr>
            <w:tcW w:w="1305" w:type="dxa"/>
            <w:tcBorders>
              <w:start w:val="single" w:sz="2" w:space="0" w:color="000000"/>
              <w:bottom w:val="single" w:sz="2" w:space="0" w:color="000000"/>
              <w:end w:val="single" w:sz="2" w:space="0" w:color="000000"/>
            </w:tcBorders>
          </w:tcPr>
          <w:p>
            <w:pPr>
              <w:pStyle w:val="TableContents"/>
              <w:rPr/>
            </w:pPr>
            <w:r>
              <w:rPr/>
              <w:t>0.0076 *</w:t>
            </w:r>
          </w:p>
        </w:tc>
      </w:tr>
    </w:tbl>
    <w:p>
      <w:pPr>
        <w:pStyle w:val="Normal"/>
        <w:spacing w:lineRule="auto" w:line="480"/>
        <w:ind w:start="283" w:hanging="283"/>
        <w:rPr>
          <w:rFonts w:ascii="Arial" w:hAnsi="Arial"/>
        </w:rPr>
      </w:pPr>
      <w:r>
        <w:rPr>
          <w:rFonts w:ascii="Arial" w:hAnsi="Arial"/>
        </w:rPr>
      </w:r>
      <w:r>
        <w:br w:type="page"/>
      </w:r>
    </w:p>
    <w:p>
      <w:pPr>
        <w:pStyle w:val="LONormal"/>
        <w:suppressAutoHyphens w:val="false"/>
        <w:rPr>
          <w:rFonts w:ascii="Arial" w:hAnsi="Arial"/>
        </w:rPr>
      </w:pPr>
      <w:r>
        <w:rPr>
          <w:rFonts w:ascii="Arial" w:hAnsi="Arial"/>
        </w:rPr>
      </w:r>
    </w:p>
    <w:p>
      <w:pPr>
        <w:pStyle w:val="Normal"/>
        <w:spacing w:lineRule="auto" w:line="480"/>
        <w:rPr/>
      </w:pPr>
      <w:r>
        <w:rPr>
          <w:rFonts w:ascii="Arial" w:hAnsi="Arial"/>
        </w:rPr>
        <w:t>Table 4: Friedman rank sum tests of the 10</w:t>
      </w:r>
      <w:r>
        <w:rPr>
          <w:rFonts w:ascii="Arial" w:hAnsi="Arial"/>
          <w:position w:val="6"/>
          <w:sz w:val="16"/>
        </w:rPr>
        <w:t>th</w:t>
      </w:r>
      <w:r>
        <w:rPr>
          <w:rFonts w:ascii="Arial" w:hAnsi="Arial"/>
        </w:rPr>
        <w:t>, 50</w:t>
      </w:r>
      <w:r>
        <w:rPr>
          <w:rFonts w:ascii="Arial" w:hAnsi="Arial"/>
          <w:position w:val="6"/>
          <w:sz w:val="16"/>
        </w:rPr>
        <w:t>th</w:t>
      </w:r>
      <w:r>
        <w:rPr>
          <w:rFonts w:ascii="Arial" w:hAnsi="Arial"/>
        </w:rPr>
        <w:t xml:space="preserve"> and 90</w:t>
      </w:r>
      <w:r>
        <w:rPr>
          <w:rFonts w:ascii="Arial" w:hAnsi="Arial"/>
          <w:position w:val="6"/>
          <w:sz w:val="16"/>
        </w:rPr>
        <w:t>th</w:t>
      </w:r>
      <w:r>
        <w:rPr>
          <w:rFonts w:ascii="Arial" w:hAnsi="Arial"/>
        </w:rPr>
        <w:t xml:space="preserve"> percentile for differences across the different work time segments where subjects were considered as block (random effect) and the results of each work method was tested separately.</w:t>
      </w:r>
    </w:p>
    <w:tbl>
      <w:tblPr>
        <w:tblW w:w="9894" w:type="dxa"/>
        <w:jc w:val="start"/>
        <w:tblInd w:w="10" w:type="dxa"/>
        <w:tblCellMar>
          <w:top w:w="0" w:type="dxa"/>
          <w:start w:w="10" w:type="dxa"/>
          <w:bottom w:w="0" w:type="dxa"/>
          <w:end w:w="10" w:type="dxa"/>
        </w:tblCellMar>
        <w:tblLook w:val="04a0" w:noHBand="0" w:noVBand="1" w:firstColumn="1" w:lastRow="0" w:lastColumn="0" w:firstRow="1"/>
      </w:tblPr>
      <w:tblGrid>
        <w:gridCol w:w="1705"/>
        <w:gridCol w:w="1711"/>
        <w:gridCol w:w="1621"/>
        <w:gridCol w:w="629"/>
        <w:gridCol w:w="1082"/>
        <w:gridCol w:w="1350"/>
        <w:gridCol w:w="628"/>
        <w:gridCol w:w="1166"/>
      </w:tblGrid>
      <w:tr>
        <w:trPr/>
        <w:tc>
          <w:tcPr>
            <w:tcW w:w="1705" w:type="dxa"/>
            <w:tcBorders>
              <w:top w:val="single" w:sz="4" w:space="0" w:color="000000"/>
            </w:tcBorders>
            <w:vAlign w:val="center"/>
          </w:tcPr>
          <w:p>
            <w:pPr>
              <w:pStyle w:val="TableContents"/>
              <w:jc w:val="center"/>
              <w:rPr/>
            </w:pPr>
            <w:r>
              <w:rPr/>
              <w:t>Work</w:t>
            </w:r>
          </w:p>
        </w:tc>
        <w:tc>
          <w:tcPr>
            <w:tcW w:w="1711" w:type="dxa"/>
            <w:tcBorders>
              <w:top w:val="single" w:sz="4" w:space="0" w:color="000000"/>
            </w:tcBorders>
            <w:tcMar>
              <w:top w:w="55" w:type="dxa"/>
              <w:start w:w="55" w:type="dxa"/>
              <w:bottom w:w="55" w:type="dxa"/>
              <w:end w:w="55" w:type="dxa"/>
            </w:tcMar>
            <w:vAlign w:val="center"/>
          </w:tcPr>
          <w:p>
            <w:pPr>
              <w:pStyle w:val="TableContents"/>
              <w:jc w:val="center"/>
              <w:rPr/>
            </w:pPr>
            <w:r>
              <w:rPr/>
            </w:r>
          </w:p>
        </w:tc>
        <w:tc>
          <w:tcPr>
            <w:tcW w:w="1621" w:type="dxa"/>
            <w:tcBorders>
              <w:top w:val="single" w:sz="4" w:space="0" w:color="000000"/>
            </w:tcBorders>
            <w:tcMar>
              <w:top w:w="55" w:type="dxa"/>
              <w:start w:w="55" w:type="dxa"/>
              <w:bottom w:w="55" w:type="dxa"/>
              <w:end w:w="55" w:type="dxa"/>
            </w:tcMar>
            <w:vAlign w:val="center"/>
          </w:tcPr>
          <w:p>
            <w:pPr>
              <w:pStyle w:val="TableContents"/>
              <w:jc w:val="center"/>
              <w:rPr/>
            </w:pPr>
            <w:r>
              <w:rPr/>
              <w:t>Non-dominant</w:t>
            </w:r>
          </w:p>
        </w:tc>
        <w:tc>
          <w:tcPr>
            <w:tcW w:w="629" w:type="dxa"/>
            <w:tcBorders>
              <w:top w:val="single" w:sz="4" w:space="0" w:color="000000"/>
            </w:tcBorders>
            <w:tcMar>
              <w:top w:w="55" w:type="dxa"/>
              <w:start w:w="55" w:type="dxa"/>
              <w:bottom w:w="55" w:type="dxa"/>
              <w:end w:w="55" w:type="dxa"/>
            </w:tcMar>
            <w:vAlign w:val="center"/>
          </w:tcPr>
          <w:p>
            <w:pPr>
              <w:pStyle w:val="TableContents"/>
              <w:jc w:val="center"/>
              <w:rPr/>
            </w:pPr>
            <w:r>
              <w:rPr/>
            </w:r>
          </w:p>
        </w:tc>
        <w:tc>
          <w:tcPr>
            <w:tcW w:w="1082" w:type="dxa"/>
            <w:tcBorders>
              <w:top w:val="single" w:sz="4" w:space="0" w:color="000000"/>
            </w:tcBorders>
            <w:tcMar>
              <w:top w:w="55" w:type="dxa"/>
              <w:start w:w="55" w:type="dxa"/>
              <w:bottom w:w="55" w:type="dxa"/>
              <w:end w:w="55" w:type="dxa"/>
            </w:tcMar>
            <w:vAlign w:val="center"/>
          </w:tcPr>
          <w:p>
            <w:pPr>
              <w:pStyle w:val="TableContents"/>
              <w:jc w:val="center"/>
              <w:rPr/>
            </w:pPr>
            <w:r>
              <w:rPr/>
            </w:r>
          </w:p>
        </w:tc>
        <w:tc>
          <w:tcPr>
            <w:tcW w:w="1350" w:type="dxa"/>
            <w:tcBorders>
              <w:top w:val="single" w:sz="4" w:space="0" w:color="000000"/>
            </w:tcBorders>
            <w:tcMar>
              <w:top w:w="55" w:type="dxa"/>
              <w:start w:w="55" w:type="dxa"/>
              <w:bottom w:w="55" w:type="dxa"/>
              <w:end w:w="55" w:type="dxa"/>
            </w:tcMar>
            <w:vAlign w:val="center"/>
          </w:tcPr>
          <w:p>
            <w:pPr>
              <w:pStyle w:val="TableContents"/>
              <w:jc w:val="center"/>
              <w:rPr/>
            </w:pPr>
            <w:r>
              <w:rPr/>
              <w:t>Dominant</w:t>
            </w:r>
          </w:p>
        </w:tc>
        <w:tc>
          <w:tcPr>
            <w:tcW w:w="628" w:type="dxa"/>
            <w:tcBorders>
              <w:top w:val="single" w:sz="4" w:space="0" w:color="000000"/>
            </w:tcBorders>
            <w:tcMar>
              <w:top w:w="55" w:type="dxa"/>
              <w:start w:w="55" w:type="dxa"/>
              <w:bottom w:w="55" w:type="dxa"/>
              <w:end w:w="55" w:type="dxa"/>
            </w:tcMar>
            <w:vAlign w:val="center"/>
          </w:tcPr>
          <w:p>
            <w:pPr>
              <w:pStyle w:val="TableContents"/>
              <w:jc w:val="center"/>
              <w:rPr/>
            </w:pPr>
            <w:r>
              <w:rPr/>
            </w:r>
          </w:p>
        </w:tc>
        <w:tc>
          <w:tcPr>
            <w:tcW w:w="1166" w:type="dxa"/>
            <w:tcBorders>
              <w:top w:val="single" w:sz="4" w:space="0" w:color="000000"/>
            </w:tcBorders>
            <w:tcMar>
              <w:top w:w="55" w:type="dxa"/>
              <w:start w:w="55" w:type="dxa"/>
              <w:bottom w:w="55" w:type="dxa"/>
              <w:end w:w="55" w:type="dxa"/>
            </w:tcMar>
            <w:vAlign w:val="center"/>
          </w:tcPr>
          <w:p>
            <w:pPr>
              <w:pStyle w:val="TableContents"/>
              <w:jc w:val="center"/>
              <w:rPr/>
            </w:pPr>
            <w:r>
              <w:rPr/>
            </w:r>
          </w:p>
        </w:tc>
      </w:tr>
      <w:tr>
        <w:trPr/>
        <w:tc>
          <w:tcPr>
            <w:tcW w:w="1705" w:type="dxa"/>
            <w:tcBorders>
              <w:bottom w:val="single" w:sz="12" w:space="0" w:color="000000"/>
            </w:tcBorders>
            <w:vAlign w:val="center"/>
          </w:tcPr>
          <w:p>
            <w:pPr>
              <w:pStyle w:val="TableContents"/>
              <w:jc w:val="center"/>
              <w:rPr/>
            </w:pPr>
            <w:r>
              <w:rPr/>
              <w:t>Method</w:t>
            </w:r>
          </w:p>
        </w:tc>
        <w:tc>
          <w:tcPr>
            <w:tcW w:w="1711" w:type="dxa"/>
            <w:tcBorders>
              <w:bottom w:val="single" w:sz="12" w:space="0" w:color="000000"/>
            </w:tcBorders>
            <w:tcMar>
              <w:top w:w="55" w:type="dxa"/>
              <w:start w:w="55" w:type="dxa"/>
              <w:bottom w:w="55" w:type="dxa"/>
              <w:end w:w="55" w:type="dxa"/>
            </w:tcMar>
            <w:vAlign w:val="center"/>
          </w:tcPr>
          <w:p>
            <w:pPr>
              <w:pStyle w:val="TableContents"/>
              <w:jc w:val="center"/>
              <w:rPr/>
            </w:pPr>
            <w:r>
              <w:rPr/>
              <w:t>Percentile</w:t>
            </w:r>
          </w:p>
        </w:tc>
        <w:tc>
          <w:tcPr>
            <w:tcW w:w="1621" w:type="dxa"/>
            <w:tcBorders>
              <w:bottom w:val="single" w:sz="12" w:space="0" w:color="000000"/>
            </w:tcBorders>
            <w:tcMar>
              <w:top w:w="55" w:type="dxa"/>
              <w:start w:w="55" w:type="dxa"/>
              <w:bottom w:w="55" w:type="dxa"/>
              <w:end w:w="55" w:type="dxa"/>
            </w:tcMar>
            <w:vAlign w:val="center"/>
          </w:tcPr>
          <w:p>
            <w:pPr>
              <w:pStyle w:val="TableContents"/>
              <w:jc w:val="center"/>
              <w:rPr/>
            </w:pPr>
            <w:r>
              <w:rPr/>
              <w:t>Chi-squared</w:t>
            </w:r>
          </w:p>
        </w:tc>
        <w:tc>
          <w:tcPr>
            <w:tcW w:w="629" w:type="dxa"/>
            <w:tcBorders>
              <w:bottom w:val="single" w:sz="12" w:space="0" w:color="000000"/>
            </w:tcBorders>
            <w:tcMar>
              <w:top w:w="55" w:type="dxa"/>
              <w:start w:w="55" w:type="dxa"/>
              <w:bottom w:w="55" w:type="dxa"/>
              <w:end w:w="55" w:type="dxa"/>
            </w:tcMar>
            <w:vAlign w:val="center"/>
          </w:tcPr>
          <w:p>
            <w:pPr>
              <w:pStyle w:val="TableContents"/>
              <w:jc w:val="center"/>
              <w:rPr/>
            </w:pPr>
            <w:r>
              <w:rPr/>
              <w:t>df</w:t>
            </w:r>
          </w:p>
        </w:tc>
        <w:tc>
          <w:tcPr>
            <w:tcW w:w="1082" w:type="dxa"/>
            <w:tcBorders>
              <w:bottom w:val="single" w:sz="12" w:space="0" w:color="000000"/>
            </w:tcBorders>
            <w:tcMar>
              <w:top w:w="55" w:type="dxa"/>
              <w:start w:w="55" w:type="dxa"/>
              <w:bottom w:w="55" w:type="dxa"/>
              <w:end w:w="55" w:type="dxa"/>
            </w:tcMar>
            <w:vAlign w:val="center"/>
          </w:tcPr>
          <w:p>
            <w:pPr>
              <w:pStyle w:val="TableContents"/>
              <w:jc w:val="center"/>
              <w:rPr/>
            </w:pPr>
            <w:r>
              <w:rPr/>
              <w:t>p-value</w:t>
            </w:r>
          </w:p>
        </w:tc>
        <w:tc>
          <w:tcPr>
            <w:tcW w:w="1350" w:type="dxa"/>
            <w:tcBorders>
              <w:bottom w:val="single" w:sz="12" w:space="0" w:color="000000"/>
            </w:tcBorders>
            <w:tcMar>
              <w:top w:w="55" w:type="dxa"/>
              <w:start w:w="55" w:type="dxa"/>
              <w:bottom w:w="55" w:type="dxa"/>
              <w:end w:w="55" w:type="dxa"/>
            </w:tcMar>
            <w:vAlign w:val="center"/>
          </w:tcPr>
          <w:p>
            <w:pPr>
              <w:pStyle w:val="TableContents"/>
              <w:jc w:val="center"/>
              <w:rPr/>
            </w:pPr>
            <w:r>
              <w:rPr/>
              <w:t>Chi-squared</w:t>
            </w:r>
          </w:p>
        </w:tc>
        <w:tc>
          <w:tcPr>
            <w:tcW w:w="628" w:type="dxa"/>
            <w:tcBorders>
              <w:bottom w:val="single" w:sz="12" w:space="0" w:color="000000"/>
            </w:tcBorders>
            <w:tcMar>
              <w:top w:w="55" w:type="dxa"/>
              <w:start w:w="55" w:type="dxa"/>
              <w:bottom w:w="55" w:type="dxa"/>
              <w:end w:w="55" w:type="dxa"/>
            </w:tcMar>
            <w:vAlign w:val="center"/>
          </w:tcPr>
          <w:p>
            <w:pPr>
              <w:pStyle w:val="TableContents"/>
              <w:jc w:val="center"/>
              <w:rPr/>
            </w:pPr>
            <w:r>
              <w:rPr/>
              <w:t>df</w:t>
            </w:r>
          </w:p>
        </w:tc>
        <w:tc>
          <w:tcPr>
            <w:tcW w:w="1166" w:type="dxa"/>
            <w:tcBorders>
              <w:bottom w:val="single" w:sz="12" w:space="0" w:color="000000"/>
            </w:tcBorders>
            <w:tcMar>
              <w:top w:w="55" w:type="dxa"/>
              <w:start w:w="55" w:type="dxa"/>
              <w:bottom w:w="55" w:type="dxa"/>
              <w:end w:w="55" w:type="dxa"/>
            </w:tcMar>
            <w:vAlign w:val="center"/>
          </w:tcPr>
          <w:p>
            <w:pPr>
              <w:pStyle w:val="TableContents"/>
              <w:jc w:val="center"/>
              <w:rPr/>
            </w:pPr>
            <w:r>
              <w:rPr/>
              <w:t>p-value</w:t>
            </w:r>
          </w:p>
        </w:tc>
      </w:tr>
      <w:tr>
        <w:trPr/>
        <w:tc>
          <w:tcPr>
            <w:tcW w:w="1705" w:type="dxa"/>
            <w:vMerge w:val="restart"/>
            <w:tcBorders>
              <w:top w:val="single" w:sz="12" w:space="0" w:color="000000"/>
              <w:bottom w:val="single" w:sz="4" w:space="0" w:color="000000"/>
            </w:tcBorders>
            <w:vAlign w:val="center"/>
          </w:tcPr>
          <w:p>
            <w:pPr>
              <w:pStyle w:val="TableContents"/>
              <w:jc w:val="center"/>
              <w:rPr/>
            </w:pPr>
            <w:r>
              <w:rPr/>
              <w:t>Ladder</w:t>
            </w:r>
          </w:p>
        </w:tc>
        <w:tc>
          <w:tcPr>
            <w:tcW w:w="1711" w:type="dxa"/>
            <w:tcBorders>
              <w:top w:val="single" w:sz="12" w:space="0" w:color="000000"/>
            </w:tcBorders>
            <w:tcMar>
              <w:top w:w="55" w:type="dxa"/>
              <w:start w:w="55" w:type="dxa"/>
              <w:bottom w:w="55" w:type="dxa"/>
              <w:end w:w="55" w:type="dxa"/>
            </w:tcMar>
            <w:vAlign w:val="center"/>
          </w:tcPr>
          <w:p>
            <w:pPr>
              <w:pStyle w:val="TableContents"/>
              <w:jc w:val="center"/>
              <w:rPr/>
            </w:pPr>
            <w:r>
              <w:rPr/>
              <w:t>10</w:t>
            </w:r>
            <w:r>
              <w:rPr>
                <w:position w:val="6"/>
                <w:sz w:val="16"/>
              </w:rPr>
              <w:t>th</w:t>
            </w:r>
            <w:r>
              <w:rPr/>
              <w:t xml:space="preserve"> percentile</w:t>
            </w:r>
          </w:p>
        </w:tc>
        <w:tc>
          <w:tcPr>
            <w:tcW w:w="1621" w:type="dxa"/>
            <w:tcBorders>
              <w:top w:val="single" w:sz="12" w:space="0" w:color="000000"/>
            </w:tcBorders>
            <w:tcMar>
              <w:top w:w="55" w:type="dxa"/>
              <w:start w:w="55" w:type="dxa"/>
              <w:bottom w:w="55" w:type="dxa"/>
              <w:end w:w="55" w:type="dxa"/>
            </w:tcMar>
            <w:vAlign w:val="center"/>
          </w:tcPr>
          <w:p>
            <w:pPr>
              <w:pStyle w:val="TableContents"/>
              <w:jc w:val="center"/>
              <w:rPr/>
            </w:pPr>
            <w:r>
              <w:rPr/>
              <w:t>64.117</w:t>
            </w:r>
          </w:p>
        </w:tc>
        <w:tc>
          <w:tcPr>
            <w:tcW w:w="629" w:type="dxa"/>
            <w:tcBorders>
              <w:top w:val="single" w:sz="12" w:space="0" w:color="000000"/>
            </w:tcBorders>
            <w:tcMar>
              <w:top w:w="55" w:type="dxa"/>
              <w:start w:w="55" w:type="dxa"/>
              <w:bottom w:w="55" w:type="dxa"/>
              <w:end w:w="55" w:type="dxa"/>
            </w:tcMar>
            <w:vAlign w:val="center"/>
          </w:tcPr>
          <w:p>
            <w:pPr>
              <w:pStyle w:val="TableContents"/>
              <w:jc w:val="center"/>
              <w:rPr/>
            </w:pPr>
            <w:r>
              <w:rPr/>
              <w:t>35</w:t>
            </w:r>
          </w:p>
        </w:tc>
        <w:tc>
          <w:tcPr>
            <w:tcW w:w="1082" w:type="dxa"/>
            <w:tcBorders>
              <w:top w:val="single" w:sz="12" w:space="0" w:color="000000"/>
            </w:tcBorders>
            <w:tcMar>
              <w:top w:w="55" w:type="dxa"/>
              <w:start w:w="55" w:type="dxa"/>
              <w:bottom w:w="55" w:type="dxa"/>
              <w:end w:w="55" w:type="dxa"/>
            </w:tcMar>
            <w:vAlign w:val="center"/>
          </w:tcPr>
          <w:p>
            <w:pPr>
              <w:pStyle w:val="TableContents"/>
              <w:jc w:val="center"/>
              <w:rPr/>
            </w:pPr>
            <w:r>
              <w:rPr/>
              <w:t>0.0019 *</w:t>
            </w:r>
          </w:p>
        </w:tc>
        <w:tc>
          <w:tcPr>
            <w:tcW w:w="1350" w:type="dxa"/>
            <w:tcBorders>
              <w:top w:val="single" w:sz="12" w:space="0" w:color="000000"/>
            </w:tcBorders>
            <w:tcMar>
              <w:top w:w="55" w:type="dxa"/>
              <w:start w:w="55" w:type="dxa"/>
              <w:bottom w:w="55" w:type="dxa"/>
              <w:end w:w="55" w:type="dxa"/>
            </w:tcMar>
            <w:vAlign w:val="center"/>
          </w:tcPr>
          <w:p>
            <w:pPr>
              <w:pStyle w:val="TableContents"/>
              <w:jc w:val="center"/>
              <w:rPr/>
            </w:pPr>
            <w:r>
              <w:rPr/>
              <w:t>73.171</w:t>
            </w:r>
          </w:p>
        </w:tc>
        <w:tc>
          <w:tcPr>
            <w:tcW w:w="628" w:type="dxa"/>
            <w:tcBorders>
              <w:top w:val="single" w:sz="12" w:space="0" w:color="000000"/>
            </w:tcBorders>
            <w:tcMar>
              <w:top w:w="55" w:type="dxa"/>
              <w:start w:w="55" w:type="dxa"/>
              <w:bottom w:w="55" w:type="dxa"/>
              <w:end w:w="55" w:type="dxa"/>
            </w:tcMar>
            <w:vAlign w:val="center"/>
          </w:tcPr>
          <w:p>
            <w:pPr>
              <w:pStyle w:val="TableContents"/>
              <w:jc w:val="center"/>
              <w:rPr/>
            </w:pPr>
            <w:r>
              <w:rPr/>
              <w:t>35</w:t>
            </w:r>
          </w:p>
        </w:tc>
        <w:tc>
          <w:tcPr>
            <w:tcW w:w="1166" w:type="dxa"/>
            <w:tcBorders>
              <w:top w:val="single" w:sz="12" w:space="0" w:color="000000"/>
            </w:tcBorders>
            <w:tcMar>
              <w:top w:w="55" w:type="dxa"/>
              <w:start w:w="55" w:type="dxa"/>
              <w:bottom w:w="55" w:type="dxa"/>
              <w:end w:w="55" w:type="dxa"/>
            </w:tcMar>
            <w:vAlign w:val="center"/>
          </w:tcPr>
          <w:p>
            <w:pPr>
              <w:pStyle w:val="TableContents"/>
              <w:jc w:val="center"/>
              <w:rPr/>
            </w:pPr>
            <w:r>
              <w:rPr/>
              <w:t>0.00017 *</w:t>
            </w:r>
          </w:p>
        </w:tc>
      </w:tr>
      <w:tr>
        <w:trPr/>
        <w:tc>
          <w:tcPr>
            <w:tcW w:w="1705" w:type="dxa"/>
            <w:vMerge w:val="continue"/>
            <w:tcBorders>
              <w:top w:val="single" w:sz="12" w:space="0" w:color="000000"/>
              <w:bottom w:val="single" w:sz="4" w:space="0" w:color="000000"/>
            </w:tcBorders>
            <w:vAlign w:val="center"/>
          </w:tcPr>
          <w:p>
            <w:pPr>
              <w:pStyle w:val="Normal"/>
              <w:rPr/>
            </w:pPr>
            <w:r>
              <w:rPr/>
            </w:r>
          </w:p>
        </w:tc>
        <w:tc>
          <w:tcPr>
            <w:tcW w:w="1711" w:type="dxa"/>
            <w:tcBorders/>
            <w:tcMar>
              <w:top w:w="55" w:type="dxa"/>
              <w:start w:w="55" w:type="dxa"/>
              <w:bottom w:w="55" w:type="dxa"/>
              <w:end w:w="55" w:type="dxa"/>
            </w:tcMar>
            <w:vAlign w:val="center"/>
          </w:tcPr>
          <w:p>
            <w:pPr>
              <w:pStyle w:val="TableContents"/>
              <w:jc w:val="center"/>
              <w:rPr/>
            </w:pPr>
            <w:r>
              <w:rPr/>
              <w:t>50</w:t>
            </w:r>
            <w:r>
              <w:rPr>
                <w:position w:val="6"/>
                <w:sz w:val="16"/>
              </w:rPr>
              <w:t>th</w:t>
            </w:r>
            <w:r>
              <w:rPr/>
              <w:t xml:space="preserve"> percentile</w:t>
            </w:r>
          </w:p>
        </w:tc>
        <w:tc>
          <w:tcPr>
            <w:tcW w:w="1621" w:type="dxa"/>
            <w:tcBorders/>
            <w:tcMar>
              <w:top w:w="55" w:type="dxa"/>
              <w:start w:w="55" w:type="dxa"/>
              <w:bottom w:w="55" w:type="dxa"/>
              <w:end w:w="55" w:type="dxa"/>
            </w:tcMar>
            <w:vAlign w:val="center"/>
          </w:tcPr>
          <w:p>
            <w:pPr>
              <w:pStyle w:val="TableContents"/>
              <w:jc w:val="center"/>
              <w:rPr/>
            </w:pPr>
            <w:r>
              <w:rPr/>
              <w:t>71.104</w:t>
            </w:r>
          </w:p>
        </w:tc>
        <w:tc>
          <w:tcPr>
            <w:tcW w:w="629" w:type="dxa"/>
            <w:tcBorders/>
            <w:tcMar>
              <w:top w:w="55" w:type="dxa"/>
              <w:start w:w="55" w:type="dxa"/>
              <w:bottom w:w="55" w:type="dxa"/>
              <w:end w:w="55" w:type="dxa"/>
            </w:tcMar>
            <w:vAlign w:val="center"/>
          </w:tcPr>
          <w:p>
            <w:pPr>
              <w:pStyle w:val="TableContents"/>
              <w:jc w:val="center"/>
              <w:rPr/>
            </w:pPr>
            <w:r>
              <w:rPr/>
              <w:t>35</w:t>
            </w:r>
          </w:p>
        </w:tc>
        <w:tc>
          <w:tcPr>
            <w:tcW w:w="1082" w:type="dxa"/>
            <w:tcBorders/>
            <w:tcMar>
              <w:top w:w="55" w:type="dxa"/>
              <w:start w:w="55" w:type="dxa"/>
              <w:bottom w:w="55" w:type="dxa"/>
              <w:end w:w="55" w:type="dxa"/>
            </w:tcMar>
            <w:vAlign w:val="center"/>
          </w:tcPr>
          <w:p>
            <w:pPr>
              <w:pStyle w:val="TableContents"/>
              <w:jc w:val="center"/>
              <w:rPr/>
            </w:pPr>
            <w:r>
              <w:rPr/>
              <w:t>0.0030 *</w:t>
            </w:r>
          </w:p>
        </w:tc>
        <w:tc>
          <w:tcPr>
            <w:tcW w:w="1350" w:type="dxa"/>
            <w:tcBorders/>
            <w:tcMar>
              <w:top w:w="55" w:type="dxa"/>
              <w:start w:w="55" w:type="dxa"/>
              <w:bottom w:w="55" w:type="dxa"/>
              <w:end w:w="55" w:type="dxa"/>
            </w:tcMar>
            <w:vAlign w:val="center"/>
          </w:tcPr>
          <w:p>
            <w:pPr>
              <w:pStyle w:val="TableContents"/>
              <w:jc w:val="center"/>
              <w:rPr/>
            </w:pPr>
            <w:r>
              <w:rPr/>
              <w:t>73.626</w:t>
            </w:r>
          </w:p>
        </w:tc>
        <w:tc>
          <w:tcPr>
            <w:tcW w:w="628" w:type="dxa"/>
            <w:tcBorders/>
            <w:tcMar>
              <w:top w:w="55" w:type="dxa"/>
              <w:start w:w="55" w:type="dxa"/>
              <w:bottom w:w="55" w:type="dxa"/>
              <w:end w:w="55" w:type="dxa"/>
            </w:tcMar>
            <w:vAlign w:val="center"/>
          </w:tcPr>
          <w:p>
            <w:pPr>
              <w:pStyle w:val="TableContents"/>
              <w:jc w:val="center"/>
              <w:rPr/>
            </w:pPr>
            <w:r>
              <w:rPr/>
              <w:t>35</w:t>
            </w:r>
          </w:p>
        </w:tc>
        <w:tc>
          <w:tcPr>
            <w:tcW w:w="1166" w:type="dxa"/>
            <w:tcBorders/>
            <w:tcMar>
              <w:top w:w="55" w:type="dxa"/>
              <w:start w:w="55" w:type="dxa"/>
              <w:bottom w:w="55" w:type="dxa"/>
              <w:end w:w="55" w:type="dxa"/>
            </w:tcMar>
            <w:vAlign w:val="center"/>
          </w:tcPr>
          <w:p>
            <w:pPr>
              <w:pStyle w:val="TableContents"/>
              <w:jc w:val="center"/>
              <w:rPr/>
            </w:pPr>
            <w:r>
              <w:rPr/>
              <w:t>0.00015 *</w:t>
            </w:r>
          </w:p>
        </w:tc>
      </w:tr>
      <w:tr>
        <w:trPr/>
        <w:tc>
          <w:tcPr>
            <w:tcW w:w="1705" w:type="dxa"/>
            <w:vMerge w:val="continue"/>
            <w:tcBorders>
              <w:top w:val="single" w:sz="12" w:space="0" w:color="000000"/>
              <w:bottom w:val="single" w:sz="4" w:space="0" w:color="000000"/>
            </w:tcBorders>
            <w:vAlign w:val="center"/>
          </w:tcPr>
          <w:p>
            <w:pPr>
              <w:pStyle w:val="Normal"/>
              <w:rPr/>
            </w:pPr>
            <w:r>
              <w:rPr/>
            </w:r>
          </w:p>
        </w:tc>
        <w:tc>
          <w:tcPr>
            <w:tcW w:w="1711" w:type="dxa"/>
            <w:tcBorders>
              <w:bottom w:val="single" w:sz="4" w:space="0" w:color="000000"/>
            </w:tcBorders>
            <w:tcMar>
              <w:top w:w="55" w:type="dxa"/>
              <w:start w:w="55" w:type="dxa"/>
              <w:bottom w:w="55" w:type="dxa"/>
              <w:end w:w="55" w:type="dxa"/>
            </w:tcMar>
            <w:vAlign w:val="center"/>
          </w:tcPr>
          <w:p>
            <w:pPr>
              <w:pStyle w:val="TableContents"/>
              <w:jc w:val="center"/>
              <w:rPr/>
            </w:pPr>
            <w:r>
              <w:rPr/>
              <w:t>90</w:t>
            </w:r>
            <w:r>
              <w:rPr>
                <w:position w:val="6"/>
                <w:sz w:val="16"/>
              </w:rPr>
              <w:t>th</w:t>
            </w:r>
            <w:r>
              <w:rPr/>
              <w:t xml:space="preserve"> percentile</w:t>
            </w:r>
          </w:p>
        </w:tc>
        <w:tc>
          <w:tcPr>
            <w:tcW w:w="1621" w:type="dxa"/>
            <w:tcBorders>
              <w:bottom w:val="single" w:sz="4" w:space="0" w:color="000000"/>
            </w:tcBorders>
            <w:tcMar>
              <w:top w:w="55" w:type="dxa"/>
              <w:start w:w="55" w:type="dxa"/>
              <w:bottom w:w="55" w:type="dxa"/>
              <w:end w:w="55" w:type="dxa"/>
            </w:tcMar>
            <w:vAlign w:val="center"/>
          </w:tcPr>
          <w:p>
            <w:pPr>
              <w:pStyle w:val="TableContents"/>
              <w:jc w:val="center"/>
              <w:rPr/>
            </w:pPr>
            <w:r>
              <w:rPr/>
              <w:t>69.351</w:t>
            </w:r>
          </w:p>
        </w:tc>
        <w:tc>
          <w:tcPr>
            <w:tcW w:w="629" w:type="dxa"/>
            <w:tcBorders>
              <w:bottom w:val="single" w:sz="4" w:space="0" w:color="000000"/>
            </w:tcBorders>
            <w:tcMar>
              <w:top w:w="55" w:type="dxa"/>
              <w:start w:w="55" w:type="dxa"/>
              <w:bottom w:w="55" w:type="dxa"/>
              <w:end w:w="55" w:type="dxa"/>
            </w:tcMar>
            <w:vAlign w:val="center"/>
          </w:tcPr>
          <w:p>
            <w:pPr>
              <w:pStyle w:val="TableContents"/>
              <w:jc w:val="center"/>
              <w:rPr/>
            </w:pPr>
            <w:r>
              <w:rPr/>
              <w:t>35</w:t>
            </w:r>
          </w:p>
        </w:tc>
        <w:tc>
          <w:tcPr>
            <w:tcW w:w="1082" w:type="dxa"/>
            <w:tcBorders>
              <w:bottom w:val="single" w:sz="4" w:space="0" w:color="000000"/>
            </w:tcBorders>
            <w:tcMar>
              <w:top w:w="55" w:type="dxa"/>
              <w:start w:w="55" w:type="dxa"/>
              <w:bottom w:w="55" w:type="dxa"/>
              <w:end w:w="55" w:type="dxa"/>
            </w:tcMar>
            <w:vAlign w:val="center"/>
          </w:tcPr>
          <w:p>
            <w:pPr>
              <w:pStyle w:val="TableContents"/>
              <w:jc w:val="center"/>
              <w:rPr/>
            </w:pPr>
            <w:r>
              <w:rPr/>
              <w:t>0.00048 *</w:t>
            </w:r>
          </w:p>
        </w:tc>
        <w:tc>
          <w:tcPr>
            <w:tcW w:w="1350" w:type="dxa"/>
            <w:tcBorders>
              <w:bottom w:val="single" w:sz="4" w:space="0" w:color="000000"/>
            </w:tcBorders>
            <w:tcMar>
              <w:top w:w="55" w:type="dxa"/>
              <w:start w:w="55" w:type="dxa"/>
              <w:bottom w:w="55" w:type="dxa"/>
              <w:end w:w="55" w:type="dxa"/>
            </w:tcMar>
            <w:vAlign w:val="center"/>
          </w:tcPr>
          <w:p>
            <w:pPr>
              <w:pStyle w:val="TableContents"/>
              <w:jc w:val="center"/>
              <w:rPr/>
            </w:pPr>
            <w:r>
              <w:rPr/>
              <w:t>72.559</w:t>
            </w:r>
          </w:p>
        </w:tc>
        <w:tc>
          <w:tcPr>
            <w:tcW w:w="628" w:type="dxa"/>
            <w:tcBorders>
              <w:bottom w:val="single" w:sz="4" w:space="0" w:color="000000"/>
            </w:tcBorders>
            <w:tcMar>
              <w:top w:w="55" w:type="dxa"/>
              <w:start w:w="55" w:type="dxa"/>
              <w:bottom w:w="55" w:type="dxa"/>
              <w:end w:w="55" w:type="dxa"/>
            </w:tcMar>
            <w:vAlign w:val="center"/>
          </w:tcPr>
          <w:p>
            <w:pPr>
              <w:pStyle w:val="TableContents"/>
              <w:jc w:val="center"/>
              <w:rPr/>
            </w:pPr>
            <w:r>
              <w:rPr/>
              <w:t>35</w:t>
            </w:r>
          </w:p>
        </w:tc>
        <w:tc>
          <w:tcPr>
            <w:tcW w:w="1166" w:type="dxa"/>
            <w:tcBorders>
              <w:bottom w:val="single" w:sz="4" w:space="0" w:color="000000"/>
            </w:tcBorders>
            <w:tcMar>
              <w:top w:w="55" w:type="dxa"/>
              <w:start w:w="55" w:type="dxa"/>
              <w:bottom w:w="55" w:type="dxa"/>
              <w:end w:w="55" w:type="dxa"/>
            </w:tcMar>
            <w:vAlign w:val="center"/>
          </w:tcPr>
          <w:p>
            <w:pPr>
              <w:pStyle w:val="TableContents"/>
              <w:jc w:val="center"/>
              <w:rPr/>
            </w:pPr>
            <w:r>
              <w:rPr/>
              <w:t>0.00020 *</w:t>
            </w:r>
          </w:p>
        </w:tc>
      </w:tr>
      <w:tr>
        <w:trPr/>
        <w:tc>
          <w:tcPr>
            <w:tcW w:w="1705" w:type="dxa"/>
            <w:vMerge w:val="restart"/>
            <w:tcBorders>
              <w:top w:val="single" w:sz="4" w:space="0" w:color="000000"/>
              <w:bottom w:val="single" w:sz="4" w:space="0" w:color="000000"/>
            </w:tcBorders>
            <w:vAlign w:val="center"/>
          </w:tcPr>
          <w:p>
            <w:pPr>
              <w:pStyle w:val="TableContents"/>
              <w:jc w:val="center"/>
              <w:rPr/>
            </w:pPr>
            <w:r>
              <w:rPr/>
              <w:t>Platform</w:t>
            </w:r>
          </w:p>
        </w:tc>
        <w:tc>
          <w:tcPr>
            <w:tcW w:w="1711" w:type="dxa"/>
            <w:tcBorders>
              <w:top w:val="single" w:sz="4" w:space="0" w:color="000000"/>
            </w:tcBorders>
            <w:tcMar>
              <w:top w:w="55" w:type="dxa"/>
              <w:start w:w="55" w:type="dxa"/>
              <w:bottom w:w="55" w:type="dxa"/>
              <w:end w:w="55" w:type="dxa"/>
            </w:tcMar>
            <w:vAlign w:val="center"/>
          </w:tcPr>
          <w:p>
            <w:pPr>
              <w:pStyle w:val="TableContents"/>
              <w:jc w:val="center"/>
              <w:rPr/>
            </w:pPr>
            <w:r>
              <w:rPr/>
              <w:t>10</w:t>
            </w:r>
            <w:r>
              <w:rPr>
                <w:position w:val="6"/>
                <w:sz w:val="16"/>
              </w:rPr>
              <w:t>th</w:t>
            </w:r>
            <w:r>
              <w:rPr/>
              <w:t xml:space="preserve"> percentile</w:t>
            </w:r>
          </w:p>
        </w:tc>
        <w:tc>
          <w:tcPr>
            <w:tcW w:w="1621" w:type="dxa"/>
            <w:tcBorders>
              <w:top w:val="single" w:sz="4" w:space="0" w:color="000000"/>
            </w:tcBorders>
            <w:tcMar>
              <w:top w:w="55" w:type="dxa"/>
              <w:start w:w="55" w:type="dxa"/>
              <w:bottom w:w="55" w:type="dxa"/>
              <w:end w:w="55" w:type="dxa"/>
            </w:tcMar>
            <w:vAlign w:val="center"/>
          </w:tcPr>
          <w:p>
            <w:pPr>
              <w:pStyle w:val="TableContents"/>
              <w:jc w:val="center"/>
              <w:rPr/>
            </w:pPr>
            <w:r>
              <w:rPr/>
              <w:t>31.368</w:t>
            </w:r>
          </w:p>
        </w:tc>
        <w:tc>
          <w:tcPr>
            <w:tcW w:w="629" w:type="dxa"/>
            <w:tcBorders>
              <w:top w:val="single" w:sz="4" w:space="0" w:color="000000"/>
            </w:tcBorders>
            <w:tcMar>
              <w:top w:w="55" w:type="dxa"/>
              <w:start w:w="55" w:type="dxa"/>
              <w:bottom w:w="55" w:type="dxa"/>
              <w:end w:w="55" w:type="dxa"/>
            </w:tcMar>
            <w:vAlign w:val="center"/>
          </w:tcPr>
          <w:p>
            <w:pPr>
              <w:pStyle w:val="TableContents"/>
              <w:jc w:val="center"/>
              <w:rPr/>
            </w:pPr>
            <w:r>
              <w:rPr/>
              <w:t>35</w:t>
            </w:r>
          </w:p>
        </w:tc>
        <w:tc>
          <w:tcPr>
            <w:tcW w:w="1082" w:type="dxa"/>
            <w:tcBorders>
              <w:top w:val="single" w:sz="4" w:space="0" w:color="000000"/>
            </w:tcBorders>
            <w:tcMar>
              <w:top w:w="55" w:type="dxa"/>
              <w:start w:w="55" w:type="dxa"/>
              <w:bottom w:w="55" w:type="dxa"/>
              <w:end w:w="55" w:type="dxa"/>
            </w:tcMar>
            <w:vAlign w:val="center"/>
          </w:tcPr>
          <w:p>
            <w:pPr>
              <w:pStyle w:val="TableContents"/>
              <w:jc w:val="center"/>
              <w:rPr/>
            </w:pPr>
            <w:r>
              <w:rPr/>
              <w:t>0.64</w:t>
            </w:r>
          </w:p>
        </w:tc>
        <w:tc>
          <w:tcPr>
            <w:tcW w:w="1350" w:type="dxa"/>
            <w:tcBorders>
              <w:top w:val="single" w:sz="4" w:space="0" w:color="000000"/>
            </w:tcBorders>
            <w:tcMar>
              <w:top w:w="55" w:type="dxa"/>
              <w:start w:w="55" w:type="dxa"/>
              <w:bottom w:w="55" w:type="dxa"/>
              <w:end w:w="55" w:type="dxa"/>
            </w:tcMar>
            <w:vAlign w:val="center"/>
          </w:tcPr>
          <w:p>
            <w:pPr>
              <w:pStyle w:val="TableContents"/>
              <w:jc w:val="center"/>
              <w:rPr/>
            </w:pPr>
            <w:r>
              <w:rPr/>
              <w:t>42.928</w:t>
            </w:r>
          </w:p>
        </w:tc>
        <w:tc>
          <w:tcPr>
            <w:tcW w:w="628" w:type="dxa"/>
            <w:tcBorders>
              <w:top w:val="single" w:sz="4" w:space="0" w:color="000000"/>
            </w:tcBorders>
            <w:tcMar>
              <w:top w:w="55" w:type="dxa"/>
              <w:start w:w="55" w:type="dxa"/>
              <w:bottom w:w="55" w:type="dxa"/>
              <w:end w:w="55" w:type="dxa"/>
            </w:tcMar>
            <w:vAlign w:val="center"/>
          </w:tcPr>
          <w:p>
            <w:pPr>
              <w:pStyle w:val="TableContents"/>
              <w:jc w:val="center"/>
              <w:rPr/>
            </w:pPr>
            <w:r>
              <w:rPr/>
              <w:t>35</w:t>
            </w:r>
          </w:p>
        </w:tc>
        <w:tc>
          <w:tcPr>
            <w:tcW w:w="1166" w:type="dxa"/>
            <w:tcBorders>
              <w:top w:val="single" w:sz="4" w:space="0" w:color="000000"/>
            </w:tcBorders>
            <w:tcMar>
              <w:top w:w="55" w:type="dxa"/>
              <w:start w:w="55" w:type="dxa"/>
              <w:bottom w:w="55" w:type="dxa"/>
              <w:end w:w="55" w:type="dxa"/>
            </w:tcMar>
            <w:vAlign w:val="center"/>
          </w:tcPr>
          <w:p>
            <w:pPr>
              <w:pStyle w:val="TableContents"/>
              <w:jc w:val="center"/>
              <w:rPr/>
            </w:pPr>
            <w:r>
              <w:rPr/>
              <w:t>0.17</w:t>
            </w:r>
          </w:p>
        </w:tc>
      </w:tr>
      <w:tr>
        <w:trPr/>
        <w:tc>
          <w:tcPr>
            <w:tcW w:w="1705" w:type="dxa"/>
            <w:vMerge w:val="continue"/>
            <w:tcBorders>
              <w:top w:val="single" w:sz="4" w:space="0" w:color="000000"/>
              <w:bottom w:val="single" w:sz="4" w:space="0" w:color="000000"/>
            </w:tcBorders>
            <w:vAlign w:val="center"/>
          </w:tcPr>
          <w:p>
            <w:pPr>
              <w:pStyle w:val="Normal"/>
              <w:rPr/>
            </w:pPr>
            <w:r>
              <w:rPr/>
            </w:r>
          </w:p>
        </w:tc>
        <w:tc>
          <w:tcPr>
            <w:tcW w:w="1711" w:type="dxa"/>
            <w:tcBorders/>
            <w:tcMar>
              <w:top w:w="55" w:type="dxa"/>
              <w:start w:w="55" w:type="dxa"/>
              <w:bottom w:w="55" w:type="dxa"/>
              <w:end w:w="55" w:type="dxa"/>
            </w:tcMar>
            <w:vAlign w:val="center"/>
          </w:tcPr>
          <w:p>
            <w:pPr>
              <w:pStyle w:val="TableContents"/>
              <w:jc w:val="center"/>
              <w:rPr/>
            </w:pPr>
            <w:r>
              <w:rPr/>
              <w:t>50</w:t>
            </w:r>
            <w:r>
              <w:rPr>
                <w:position w:val="6"/>
                <w:sz w:val="16"/>
              </w:rPr>
              <w:t>th</w:t>
            </w:r>
            <w:r>
              <w:rPr/>
              <w:t xml:space="preserve"> percentile</w:t>
            </w:r>
          </w:p>
        </w:tc>
        <w:tc>
          <w:tcPr>
            <w:tcW w:w="1621" w:type="dxa"/>
            <w:tcBorders/>
            <w:tcMar>
              <w:top w:w="55" w:type="dxa"/>
              <w:start w:w="55" w:type="dxa"/>
              <w:bottom w:w="55" w:type="dxa"/>
              <w:end w:w="55" w:type="dxa"/>
            </w:tcMar>
            <w:vAlign w:val="center"/>
          </w:tcPr>
          <w:p>
            <w:pPr>
              <w:pStyle w:val="TableContents"/>
              <w:jc w:val="center"/>
              <w:rPr/>
            </w:pPr>
            <w:r>
              <w:rPr/>
              <w:t>36.524</w:t>
            </w:r>
          </w:p>
        </w:tc>
        <w:tc>
          <w:tcPr>
            <w:tcW w:w="629" w:type="dxa"/>
            <w:tcBorders/>
            <w:tcMar>
              <w:top w:w="55" w:type="dxa"/>
              <w:start w:w="55" w:type="dxa"/>
              <w:bottom w:w="55" w:type="dxa"/>
              <w:end w:w="55" w:type="dxa"/>
            </w:tcMar>
            <w:vAlign w:val="center"/>
          </w:tcPr>
          <w:p>
            <w:pPr>
              <w:pStyle w:val="TableContents"/>
              <w:jc w:val="center"/>
              <w:rPr/>
            </w:pPr>
            <w:r>
              <w:rPr/>
              <w:t>35</w:t>
            </w:r>
          </w:p>
        </w:tc>
        <w:tc>
          <w:tcPr>
            <w:tcW w:w="1082" w:type="dxa"/>
            <w:tcBorders/>
            <w:tcMar>
              <w:top w:w="55" w:type="dxa"/>
              <w:start w:w="55" w:type="dxa"/>
              <w:bottom w:w="55" w:type="dxa"/>
              <w:end w:w="55" w:type="dxa"/>
            </w:tcMar>
            <w:vAlign w:val="center"/>
          </w:tcPr>
          <w:p>
            <w:pPr>
              <w:pStyle w:val="TableContents"/>
              <w:jc w:val="center"/>
              <w:rPr/>
            </w:pPr>
            <w:r>
              <w:rPr/>
              <w:t>0.40</w:t>
            </w:r>
          </w:p>
        </w:tc>
        <w:tc>
          <w:tcPr>
            <w:tcW w:w="1350" w:type="dxa"/>
            <w:tcBorders/>
            <w:tcMar>
              <w:top w:w="55" w:type="dxa"/>
              <w:start w:w="55" w:type="dxa"/>
              <w:bottom w:w="55" w:type="dxa"/>
              <w:end w:w="55" w:type="dxa"/>
            </w:tcMar>
            <w:vAlign w:val="center"/>
          </w:tcPr>
          <w:p>
            <w:pPr>
              <w:pStyle w:val="TableContents"/>
              <w:jc w:val="center"/>
              <w:rPr/>
            </w:pPr>
            <w:r>
              <w:rPr/>
              <w:t>42.396</w:t>
            </w:r>
          </w:p>
        </w:tc>
        <w:tc>
          <w:tcPr>
            <w:tcW w:w="628" w:type="dxa"/>
            <w:tcBorders/>
            <w:tcMar>
              <w:top w:w="55" w:type="dxa"/>
              <w:start w:w="55" w:type="dxa"/>
              <w:bottom w:w="55" w:type="dxa"/>
              <w:end w:w="55" w:type="dxa"/>
            </w:tcMar>
            <w:vAlign w:val="center"/>
          </w:tcPr>
          <w:p>
            <w:pPr>
              <w:pStyle w:val="TableContents"/>
              <w:jc w:val="center"/>
              <w:rPr/>
            </w:pPr>
            <w:r>
              <w:rPr/>
              <w:t>35</w:t>
            </w:r>
          </w:p>
        </w:tc>
        <w:tc>
          <w:tcPr>
            <w:tcW w:w="1166" w:type="dxa"/>
            <w:tcBorders/>
            <w:tcMar>
              <w:top w:w="55" w:type="dxa"/>
              <w:start w:w="55" w:type="dxa"/>
              <w:bottom w:w="55" w:type="dxa"/>
              <w:end w:w="55" w:type="dxa"/>
            </w:tcMar>
            <w:vAlign w:val="center"/>
          </w:tcPr>
          <w:p>
            <w:pPr>
              <w:pStyle w:val="TableContents"/>
              <w:jc w:val="center"/>
              <w:rPr/>
            </w:pPr>
            <w:r>
              <w:rPr/>
              <w:t>0.18</w:t>
            </w:r>
          </w:p>
        </w:tc>
      </w:tr>
      <w:tr>
        <w:trPr/>
        <w:tc>
          <w:tcPr>
            <w:tcW w:w="1705" w:type="dxa"/>
            <w:vMerge w:val="continue"/>
            <w:tcBorders>
              <w:top w:val="single" w:sz="4" w:space="0" w:color="000000"/>
              <w:bottom w:val="single" w:sz="4" w:space="0" w:color="000000"/>
            </w:tcBorders>
            <w:vAlign w:val="center"/>
          </w:tcPr>
          <w:p>
            <w:pPr>
              <w:pStyle w:val="Normal"/>
              <w:rPr/>
            </w:pPr>
            <w:r>
              <w:rPr/>
            </w:r>
          </w:p>
        </w:tc>
        <w:tc>
          <w:tcPr>
            <w:tcW w:w="1711" w:type="dxa"/>
            <w:tcBorders>
              <w:bottom w:val="single" w:sz="4" w:space="0" w:color="000000"/>
            </w:tcBorders>
            <w:tcMar>
              <w:top w:w="55" w:type="dxa"/>
              <w:start w:w="55" w:type="dxa"/>
              <w:bottom w:w="55" w:type="dxa"/>
              <w:end w:w="55" w:type="dxa"/>
            </w:tcMar>
            <w:vAlign w:val="center"/>
          </w:tcPr>
          <w:p>
            <w:pPr>
              <w:pStyle w:val="TableContents"/>
              <w:jc w:val="center"/>
              <w:rPr/>
            </w:pPr>
            <w:r>
              <w:rPr/>
              <w:t>90</w:t>
            </w:r>
            <w:r>
              <w:rPr>
                <w:position w:val="6"/>
                <w:sz w:val="16"/>
              </w:rPr>
              <w:t>th</w:t>
            </w:r>
            <w:r>
              <w:rPr/>
              <w:t xml:space="preserve"> percentile</w:t>
            </w:r>
          </w:p>
        </w:tc>
        <w:tc>
          <w:tcPr>
            <w:tcW w:w="1621" w:type="dxa"/>
            <w:tcBorders>
              <w:bottom w:val="single" w:sz="4" w:space="0" w:color="000000"/>
            </w:tcBorders>
            <w:tcMar>
              <w:top w:w="55" w:type="dxa"/>
              <w:start w:w="55" w:type="dxa"/>
              <w:bottom w:w="55" w:type="dxa"/>
              <w:end w:w="55" w:type="dxa"/>
            </w:tcMar>
            <w:vAlign w:val="center"/>
          </w:tcPr>
          <w:p>
            <w:pPr>
              <w:pStyle w:val="TableContents"/>
              <w:jc w:val="center"/>
              <w:rPr/>
            </w:pPr>
            <w:r>
              <w:rPr/>
              <w:t>41.486</w:t>
            </w:r>
          </w:p>
        </w:tc>
        <w:tc>
          <w:tcPr>
            <w:tcW w:w="629" w:type="dxa"/>
            <w:tcBorders>
              <w:bottom w:val="single" w:sz="4" w:space="0" w:color="000000"/>
            </w:tcBorders>
            <w:tcMar>
              <w:top w:w="55" w:type="dxa"/>
              <w:start w:w="55" w:type="dxa"/>
              <w:bottom w:w="55" w:type="dxa"/>
              <w:end w:w="55" w:type="dxa"/>
            </w:tcMar>
            <w:vAlign w:val="center"/>
          </w:tcPr>
          <w:p>
            <w:pPr>
              <w:pStyle w:val="TableContents"/>
              <w:jc w:val="center"/>
              <w:rPr/>
            </w:pPr>
            <w:r>
              <w:rPr/>
              <w:t>35</w:t>
            </w:r>
          </w:p>
        </w:tc>
        <w:tc>
          <w:tcPr>
            <w:tcW w:w="1082" w:type="dxa"/>
            <w:tcBorders>
              <w:bottom w:val="single" w:sz="4" w:space="0" w:color="000000"/>
            </w:tcBorders>
            <w:tcMar>
              <w:top w:w="55" w:type="dxa"/>
              <w:start w:w="55" w:type="dxa"/>
              <w:bottom w:w="55" w:type="dxa"/>
              <w:end w:w="55" w:type="dxa"/>
            </w:tcMar>
            <w:vAlign w:val="center"/>
          </w:tcPr>
          <w:p>
            <w:pPr>
              <w:pStyle w:val="TableContents"/>
              <w:jc w:val="center"/>
              <w:rPr/>
            </w:pPr>
            <w:r>
              <w:rPr/>
              <w:t>0.21</w:t>
            </w:r>
          </w:p>
        </w:tc>
        <w:tc>
          <w:tcPr>
            <w:tcW w:w="1350" w:type="dxa"/>
            <w:tcBorders>
              <w:bottom w:val="single" w:sz="4" w:space="0" w:color="000000"/>
            </w:tcBorders>
            <w:tcMar>
              <w:top w:w="55" w:type="dxa"/>
              <w:start w:w="55" w:type="dxa"/>
              <w:bottom w:w="55" w:type="dxa"/>
              <w:end w:w="55" w:type="dxa"/>
            </w:tcMar>
            <w:vAlign w:val="center"/>
          </w:tcPr>
          <w:p>
            <w:pPr>
              <w:pStyle w:val="TableContents"/>
              <w:jc w:val="center"/>
              <w:rPr/>
            </w:pPr>
            <w:r>
              <w:rPr/>
              <w:t>38.156</w:t>
            </w:r>
          </w:p>
        </w:tc>
        <w:tc>
          <w:tcPr>
            <w:tcW w:w="628" w:type="dxa"/>
            <w:tcBorders>
              <w:bottom w:val="single" w:sz="4" w:space="0" w:color="000000"/>
            </w:tcBorders>
            <w:tcMar>
              <w:top w:w="55" w:type="dxa"/>
              <w:start w:w="55" w:type="dxa"/>
              <w:bottom w:w="55" w:type="dxa"/>
              <w:end w:w="55" w:type="dxa"/>
            </w:tcMar>
            <w:vAlign w:val="center"/>
          </w:tcPr>
          <w:p>
            <w:pPr>
              <w:pStyle w:val="TableContents"/>
              <w:jc w:val="center"/>
              <w:rPr/>
            </w:pPr>
            <w:r>
              <w:rPr/>
              <w:t>35</w:t>
            </w:r>
          </w:p>
        </w:tc>
        <w:tc>
          <w:tcPr>
            <w:tcW w:w="1166" w:type="dxa"/>
            <w:tcBorders>
              <w:bottom w:val="single" w:sz="4" w:space="0" w:color="000000"/>
            </w:tcBorders>
            <w:tcMar>
              <w:top w:w="55" w:type="dxa"/>
              <w:start w:w="55" w:type="dxa"/>
              <w:bottom w:w="55" w:type="dxa"/>
              <w:end w:w="55" w:type="dxa"/>
            </w:tcMar>
            <w:vAlign w:val="center"/>
          </w:tcPr>
          <w:p>
            <w:pPr>
              <w:pStyle w:val="TableContents"/>
              <w:jc w:val="center"/>
              <w:rPr/>
            </w:pPr>
            <w:r>
              <w:rPr/>
              <w:t>0.33</w:t>
            </w:r>
          </w:p>
        </w:tc>
      </w:tr>
      <w:tr>
        <w:trPr/>
        <w:tc>
          <w:tcPr>
            <w:tcW w:w="1705" w:type="dxa"/>
            <w:vMerge w:val="restart"/>
            <w:tcBorders>
              <w:top w:val="single" w:sz="4" w:space="0" w:color="000000"/>
              <w:bottom w:val="single" w:sz="4" w:space="0" w:color="000000"/>
            </w:tcBorders>
            <w:vAlign w:val="center"/>
          </w:tcPr>
          <w:p>
            <w:pPr>
              <w:pStyle w:val="TableContents"/>
              <w:jc w:val="center"/>
              <w:rPr/>
            </w:pPr>
            <w:r>
              <w:rPr/>
              <w:t>Ground</w:t>
            </w:r>
          </w:p>
        </w:tc>
        <w:tc>
          <w:tcPr>
            <w:tcW w:w="1711" w:type="dxa"/>
            <w:tcBorders>
              <w:top w:val="single" w:sz="4" w:space="0" w:color="000000"/>
            </w:tcBorders>
            <w:tcMar>
              <w:top w:w="55" w:type="dxa"/>
              <w:start w:w="55" w:type="dxa"/>
              <w:bottom w:w="55" w:type="dxa"/>
              <w:end w:w="55" w:type="dxa"/>
            </w:tcMar>
            <w:vAlign w:val="center"/>
          </w:tcPr>
          <w:p>
            <w:pPr>
              <w:pStyle w:val="TableContents"/>
              <w:jc w:val="center"/>
              <w:rPr/>
            </w:pPr>
            <w:r>
              <w:rPr/>
              <w:t>10</w:t>
            </w:r>
            <w:r>
              <w:rPr>
                <w:position w:val="6"/>
                <w:sz w:val="16"/>
              </w:rPr>
              <w:t>th</w:t>
            </w:r>
            <w:r>
              <w:rPr/>
              <w:t xml:space="preserve"> percentile</w:t>
            </w:r>
          </w:p>
        </w:tc>
        <w:tc>
          <w:tcPr>
            <w:tcW w:w="1621" w:type="dxa"/>
            <w:tcBorders>
              <w:top w:val="single" w:sz="4" w:space="0" w:color="000000"/>
            </w:tcBorders>
            <w:tcMar>
              <w:top w:w="55" w:type="dxa"/>
              <w:start w:w="55" w:type="dxa"/>
              <w:bottom w:w="55" w:type="dxa"/>
              <w:end w:w="55" w:type="dxa"/>
            </w:tcMar>
            <w:vAlign w:val="center"/>
          </w:tcPr>
          <w:p>
            <w:pPr>
              <w:pStyle w:val="TableContents"/>
              <w:jc w:val="center"/>
              <w:rPr/>
            </w:pPr>
            <w:r>
              <w:rPr/>
              <w:t>27.766</w:t>
            </w:r>
          </w:p>
        </w:tc>
        <w:tc>
          <w:tcPr>
            <w:tcW w:w="629" w:type="dxa"/>
            <w:tcBorders>
              <w:top w:val="single" w:sz="4" w:space="0" w:color="000000"/>
            </w:tcBorders>
            <w:tcMar>
              <w:top w:w="55" w:type="dxa"/>
              <w:start w:w="55" w:type="dxa"/>
              <w:bottom w:w="55" w:type="dxa"/>
              <w:end w:w="55" w:type="dxa"/>
            </w:tcMar>
            <w:vAlign w:val="center"/>
          </w:tcPr>
          <w:p>
            <w:pPr>
              <w:pStyle w:val="TableContents"/>
              <w:jc w:val="center"/>
              <w:rPr/>
            </w:pPr>
            <w:r>
              <w:rPr/>
              <w:t>17</w:t>
            </w:r>
          </w:p>
        </w:tc>
        <w:tc>
          <w:tcPr>
            <w:tcW w:w="1082" w:type="dxa"/>
            <w:tcBorders>
              <w:top w:val="single" w:sz="4" w:space="0" w:color="000000"/>
            </w:tcBorders>
            <w:tcMar>
              <w:top w:w="55" w:type="dxa"/>
              <w:start w:w="55" w:type="dxa"/>
              <w:bottom w:w="55" w:type="dxa"/>
              <w:end w:w="55" w:type="dxa"/>
            </w:tcMar>
            <w:vAlign w:val="center"/>
          </w:tcPr>
          <w:p>
            <w:pPr>
              <w:pStyle w:val="TableContents"/>
              <w:jc w:val="center"/>
              <w:rPr/>
            </w:pPr>
            <w:r>
              <w:rPr/>
              <w:t>0.048 *</w:t>
            </w:r>
          </w:p>
        </w:tc>
        <w:tc>
          <w:tcPr>
            <w:tcW w:w="1350" w:type="dxa"/>
            <w:tcBorders>
              <w:top w:val="single" w:sz="4" w:space="0" w:color="000000"/>
            </w:tcBorders>
            <w:tcMar>
              <w:top w:w="55" w:type="dxa"/>
              <w:start w:w="55" w:type="dxa"/>
              <w:bottom w:w="55" w:type="dxa"/>
              <w:end w:w="55" w:type="dxa"/>
            </w:tcMar>
            <w:vAlign w:val="center"/>
          </w:tcPr>
          <w:p>
            <w:pPr>
              <w:pStyle w:val="TableContents"/>
              <w:jc w:val="center"/>
              <w:rPr/>
            </w:pPr>
            <w:r>
              <w:rPr/>
              <w:t>43.216</w:t>
            </w:r>
          </w:p>
        </w:tc>
        <w:tc>
          <w:tcPr>
            <w:tcW w:w="628" w:type="dxa"/>
            <w:tcBorders>
              <w:top w:val="single" w:sz="4" w:space="0" w:color="000000"/>
            </w:tcBorders>
            <w:tcMar>
              <w:top w:w="55" w:type="dxa"/>
              <w:start w:w="55" w:type="dxa"/>
              <w:bottom w:w="55" w:type="dxa"/>
              <w:end w:w="55" w:type="dxa"/>
            </w:tcMar>
            <w:vAlign w:val="center"/>
          </w:tcPr>
          <w:p>
            <w:pPr>
              <w:pStyle w:val="TableContents"/>
              <w:jc w:val="center"/>
              <w:rPr/>
            </w:pPr>
            <w:r>
              <w:rPr/>
              <w:t>17</w:t>
            </w:r>
          </w:p>
        </w:tc>
        <w:tc>
          <w:tcPr>
            <w:tcW w:w="1166" w:type="dxa"/>
            <w:tcBorders>
              <w:top w:val="single" w:sz="4" w:space="0" w:color="000000"/>
            </w:tcBorders>
            <w:tcMar>
              <w:top w:w="55" w:type="dxa"/>
              <w:start w:w="55" w:type="dxa"/>
              <w:bottom w:w="55" w:type="dxa"/>
              <w:end w:w="55" w:type="dxa"/>
            </w:tcMar>
            <w:vAlign w:val="center"/>
          </w:tcPr>
          <w:p>
            <w:pPr>
              <w:pStyle w:val="TableContents"/>
              <w:jc w:val="center"/>
              <w:rPr/>
            </w:pPr>
            <w:r>
              <w:rPr/>
              <w:t>0.00045 *</w:t>
            </w:r>
          </w:p>
        </w:tc>
      </w:tr>
      <w:tr>
        <w:trPr/>
        <w:tc>
          <w:tcPr>
            <w:tcW w:w="1705" w:type="dxa"/>
            <w:vMerge w:val="continue"/>
            <w:tcBorders>
              <w:top w:val="single" w:sz="4" w:space="0" w:color="000000"/>
              <w:bottom w:val="single" w:sz="4" w:space="0" w:color="000000"/>
            </w:tcBorders>
            <w:vAlign w:val="center"/>
          </w:tcPr>
          <w:p>
            <w:pPr>
              <w:pStyle w:val="Normal"/>
              <w:rPr/>
            </w:pPr>
            <w:r>
              <w:rPr/>
            </w:r>
          </w:p>
        </w:tc>
        <w:tc>
          <w:tcPr>
            <w:tcW w:w="1711" w:type="dxa"/>
            <w:tcBorders/>
            <w:tcMar>
              <w:top w:w="55" w:type="dxa"/>
              <w:start w:w="55" w:type="dxa"/>
              <w:bottom w:w="55" w:type="dxa"/>
              <w:end w:w="55" w:type="dxa"/>
            </w:tcMar>
            <w:vAlign w:val="center"/>
          </w:tcPr>
          <w:p>
            <w:pPr>
              <w:pStyle w:val="TableContents"/>
              <w:jc w:val="center"/>
              <w:rPr/>
            </w:pPr>
            <w:r>
              <w:rPr/>
              <w:t>50</w:t>
            </w:r>
            <w:r>
              <w:rPr>
                <w:position w:val="6"/>
                <w:sz w:val="16"/>
              </w:rPr>
              <w:t>th</w:t>
            </w:r>
            <w:r>
              <w:rPr/>
              <w:t xml:space="preserve"> percentile</w:t>
            </w:r>
          </w:p>
        </w:tc>
        <w:tc>
          <w:tcPr>
            <w:tcW w:w="1621" w:type="dxa"/>
            <w:tcBorders/>
            <w:tcMar>
              <w:top w:w="55" w:type="dxa"/>
              <w:start w:w="55" w:type="dxa"/>
              <w:bottom w:w="55" w:type="dxa"/>
              <w:end w:w="55" w:type="dxa"/>
            </w:tcMar>
            <w:vAlign w:val="center"/>
          </w:tcPr>
          <w:p>
            <w:pPr>
              <w:pStyle w:val="TableContents"/>
              <w:jc w:val="center"/>
              <w:rPr/>
            </w:pPr>
            <w:r>
              <w:rPr/>
              <w:t>27.895</w:t>
            </w:r>
          </w:p>
        </w:tc>
        <w:tc>
          <w:tcPr>
            <w:tcW w:w="629" w:type="dxa"/>
            <w:tcBorders/>
            <w:tcMar>
              <w:top w:w="55" w:type="dxa"/>
              <w:start w:w="55" w:type="dxa"/>
              <w:bottom w:w="55" w:type="dxa"/>
              <w:end w:w="55" w:type="dxa"/>
            </w:tcMar>
            <w:vAlign w:val="center"/>
          </w:tcPr>
          <w:p>
            <w:pPr>
              <w:pStyle w:val="TableContents"/>
              <w:jc w:val="center"/>
              <w:rPr/>
            </w:pPr>
            <w:r>
              <w:rPr/>
              <w:t>17</w:t>
            </w:r>
          </w:p>
        </w:tc>
        <w:tc>
          <w:tcPr>
            <w:tcW w:w="1082" w:type="dxa"/>
            <w:tcBorders/>
            <w:tcMar>
              <w:top w:w="55" w:type="dxa"/>
              <w:start w:w="55" w:type="dxa"/>
              <w:bottom w:w="55" w:type="dxa"/>
              <w:end w:w="55" w:type="dxa"/>
            </w:tcMar>
            <w:vAlign w:val="center"/>
          </w:tcPr>
          <w:p>
            <w:pPr>
              <w:pStyle w:val="TableContents"/>
              <w:jc w:val="center"/>
              <w:rPr/>
            </w:pPr>
            <w:r>
              <w:rPr/>
              <w:t>0.046 *</w:t>
            </w:r>
          </w:p>
        </w:tc>
        <w:tc>
          <w:tcPr>
            <w:tcW w:w="1350" w:type="dxa"/>
            <w:tcBorders/>
            <w:tcMar>
              <w:top w:w="55" w:type="dxa"/>
              <w:start w:w="55" w:type="dxa"/>
              <w:bottom w:w="55" w:type="dxa"/>
              <w:end w:w="55" w:type="dxa"/>
            </w:tcMar>
            <w:vAlign w:val="center"/>
          </w:tcPr>
          <w:p>
            <w:pPr>
              <w:pStyle w:val="TableContents"/>
              <w:jc w:val="center"/>
              <w:rPr/>
            </w:pPr>
            <w:r>
              <w:rPr/>
              <w:t>48.468</w:t>
            </w:r>
          </w:p>
        </w:tc>
        <w:tc>
          <w:tcPr>
            <w:tcW w:w="628" w:type="dxa"/>
            <w:tcBorders/>
            <w:tcMar>
              <w:top w:w="55" w:type="dxa"/>
              <w:start w:w="55" w:type="dxa"/>
              <w:bottom w:w="55" w:type="dxa"/>
              <w:end w:w="55" w:type="dxa"/>
            </w:tcMar>
            <w:vAlign w:val="center"/>
          </w:tcPr>
          <w:p>
            <w:pPr>
              <w:pStyle w:val="TableContents"/>
              <w:jc w:val="center"/>
              <w:rPr/>
            </w:pPr>
            <w:r>
              <w:rPr/>
              <w:t>17</w:t>
            </w:r>
          </w:p>
        </w:tc>
        <w:tc>
          <w:tcPr>
            <w:tcW w:w="1166" w:type="dxa"/>
            <w:tcBorders/>
            <w:tcMar>
              <w:top w:w="55" w:type="dxa"/>
              <w:start w:w="55" w:type="dxa"/>
              <w:bottom w:w="55" w:type="dxa"/>
              <w:end w:w="55" w:type="dxa"/>
            </w:tcMar>
            <w:vAlign w:val="center"/>
          </w:tcPr>
          <w:p>
            <w:pPr>
              <w:pStyle w:val="TableContents"/>
              <w:jc w:val="center"/>
              <w:rPr/>
            </w:pPr>
            <w:r>
              <w:rPr/>
              <w:t>&lt; 0.0001*</w:t>
            </w:r>
          </w:p>
        </w:tc>
      </w:tr>
      <w:tr>
        <w:trPr/>
        <w:tc>
          <w:tcPr>
            <w:tcW w:w="1705" w:type="dxa"/>
            <w:vMerge w:val="continue"/>
            <w:tcBorders>
              <w:top w:val="single" w:sz="4" w:space="0" w:color="000000"/>
              <w:bottom w:val="single" w:sz="4" w:space="0" w:color="000000"/>
            </w:tcBorders>
            <w:vAlign w:val="center"/>
          </w:tcPr>
          <w:p>
            <w:pPr>
              <w:pStyle w:val="Normal"/>
              <w:rPr/>
            </w:pPr>
            <w:r>
              <w:rPr/>
            </w:r>
          </w:p>
        </w:tc>
        <w:tc>
          <w:tcPr>
            <w:tcW w:w="1711" w:type="dxa"/>
            <w:tcBorders>
              <w:bottom w:val="single" w:sz="4" w:space="0" w:color="000000"/>
            </w:tcBorders>
            <w:tcMar>
              <w:top w:w="55" w:type="dxa"/>
              <w:start w:w="55" w:type="dxa"/>
              <w:bottom w:w="55" w:type="dxa"/>
              <w:end w:w="55" w:type="dxa"/>
            </w:tcMar>
            <w:vAlign w:val="center"/>
          </w:tcPr>
          <w:p>
            <w:pPr>
              <w:pStyle w:val="TableContents"/>
              <w:jc w:val="center"/>
              <w:rPr/>
            </w:pPr>
            <w:r>
              <w:rPr/>
              <w:t>90</w:t>
            </w:r>
            <w:r>
              <w:rPr>
                <w:position w:val="6"/>
                <w:sz w:val="16"/>
              </w:rPr>
              <w:t>th</w:t>
            </w:r>
            <w:r>
              <w:rPr/>
              <w:t xml:space="preserve"> percentile</w:t>
            </w:r>
          </w:p>
        </w:tc>
        <w:tc>
          <w:tcPr>
            <w:tcW w:w="1621" w:type="dxa"/>
            <w:tcBorders>
              <w:bottom w:val="single" w:sz="4" w:space="0" w:color="000000"/>
            </w:tcBorders>
            <w:tcMar>
              <w:top w:w="55" w:type="dxa"/>
              <w:start w:w="55" w:type="dxa"/>
              <w:bottom w:w="55" w:type="dxa"/>
              <w:end w:w="55" w:type="dxa"/>
            </w:tcMar>
            <w:vAlign w:val="center"/>
          </w:tcPr>
          <w:p>
            <w:pPr>
              <w:pStyle w:val="TableContents"/>
              <w:jc w:val="center"/>
              <w:rPr/>
            </w:pPr>
            <w:r>
              <w:rPr/>
              <w:t>30.690</w:t>
            </w:r>
          </w:p>
        </w:tc>
        <w:tc>
          <w:tcPr>
            <w:tcW w:w="629" w:type="dxa"/>
            <w:tcBorders>
              <w:bottom w:val="single" w:sz="4" w:space="0" w:color="000000"/>
            </w:tcBorders>
            <w:tcMar>
              <w:top w:w="55" w:type="dxa"/>
              <w:start w:w="55" w:type="dxa"/>
              <w:bottom w:w="55" w:type="dxa"/>
              <w:end w:w="55" w:type="dxa"/>
            </w:tcMar>
            <w:vAlign w:val="center"/>
          </w:tcPr>
          <w:p>
            <w:pPr>
              <w:pStyle w:val="TableContents"/>
              <w:jc w:val="center"/>
              <w:rPr/>
            </w:pPr>
            <w:r>
              <w:rPr/>
              <w:t>17</w:t>
            </w:r>
          </w:p>
        </w:tc>
        <w:tc>
          <w:tcPr>
            <w:tcW w:w="1082" w:type="dxa"/>
            <w:tcBorders>
              <w:bottom w:val="single" w:sz="4" w:space="0" w:color="000000"/>
            </w:tcBorders>
            <w:tcMar>
              <w:top w:w="55" w:type="dxa"/>
              <w:start w:w="55" w:type="dxa"/>
              <w:bottom w:w="55" w:type="dxa"/>
              <w:end w:w="55" w:type="dxa"/>
            </w:tcMar>
            <w:vAlign w:val="center"/>
          </w:tcPr>
          <w:p>
            <w:pPr>
              <w:pStyle w:val="TableContents"/>
              <w:jc w:val="center"/>
              <w:rPr/>
            </w:pPr>
            <w:r>
              <w:rPr/>
              <w:t>0.022 *</w:t>
            </w:r>
          </w:p>
        </w:tc>
        <w:tc>
          <w:tcPr>
            <w:tcW w:w="1350" w:type="dxa"/>
            <w:tcBorders>
              <w:bottom w:val="single" w:sz="4" w:space="0" w:color="000000"/>
            </w:tcBorders>
            <w:tcMar>
              <w:top w:w="55" w:type="dxa"/>
              <w:start w:w="55" w:type="dxa"/>
              <w:bottom w:w="55" w:type="dxa"/>
              <w:end w:w="55" w:type="dxa"/>
            </w:tcMar>
            <w:vAlign w:val="center"/>
          </w:tcPr>
          <w:p>
            <w:pPr>
              <w:pStyle w:val="TableContents"/>
              <w:jc w:val="center"/>
              <w:rPr/>
            </w:pPr>
            <w:r>
              <w:rPr/>
              <w:t>49.485</w:t>
            </w:r>
          </w:p>
        </w:tc>
        <w:tc>
          <w:tcPr>
            <w:tcW w:w="628" w:type="dxa"/>
            <w:tcBorders>
              <w:bottom w:val="single" w:sz="4" w:space="0" w:color="000000"/>
            </w:tcBorders>
            <w:tcMar>
              <w:top w:w="55" w:type="dxa"/>
              <w:start w:w="55" w:type="dxa"/>
              <w:bottom w:w="55" w:type="dxa"/>
              <w:end w:w="55" w:type="dxa"/>
            </w:tcMar>
            <w:vAlign w:val="center"/>
          </w:tcPr>
          <w:p>
            <w:pPr>
              <w:pStyle w:val="TableContents"/>
              <w:jc w:val="center"/>
              <w:rPr/>
            </w:pPr>
            <w:r>
              <w:rPr/>
              <w:t>17</w:t>
            </w:r>
          </w:p>
        </w:tc>
        <w:tc>
          <w:tcPr>
            <w:tcW w:w="1166" w:type="dxa"/>
            <w:tcBorders>
              <w:bottom w:val="single" w:sz="4" w:space="0" w:color="000000"/>
            </w:tcBorders>
            <w:tcMar>
              <w:top w:w="55" w:type="dxa"/>
              <w:start w:w="55" w:type="dxa"/>
              <w:bottom w:w="55" w:type="dxa"/>
              <w:end w:w="55" w:type="dxa"/>
            </w:tcMar>
            <w:vAlign w:val="center"/>
          </w:tcPr>
          <w:p>
            <w:pPr>
              <w:pStyle w:val="TableContents"/>
              <w:jc w:val="center"/>
              <w:rPr/>
            </w:pPr>
            <w:r>
              <w:rPr/>
              <w:t>&lt; 0.0001 *</w:t>
            </w:r>
          </w:p>
        </w:tc>
      </w:tr>
    </w:tbl>
    <w:p>
      <w:pPr>
        <w:pStyle w:val="Normal"/>
        <w:spacing w:lineRule="auto" w:line="480"/>
        <w:ind w:start="283" w:hanging="283"/>
        <w:rPr>
          <w:rFonts w:ascii="Arial" w:hAnsi="Arial"/>
        </w:rPr>
      </w:pPr>
      <w:r>
        <w:rPr>
          <w:rFonts w:ascii="Arial" w:hAnsi="Arial"/>
        </w:rPr>
      </w:r>
    </w:p>
    <w:p>
      <w:pPr>
        <w:pStyle w:val="Normal"/>
        <w:spacing w:lineRule="auto" w:line="480"/>
        <w:ind w:start="283" w:hanging="283"/>
        <w:rPr>
          <w:rFonts w:ascii="Arial" w:hAnsi="Arial"/>
        </w:rPr>
      </w:pPr>
      <w:r>
        <w:rPr>
          <w:rFonts w:ascii="Arial" w:hAnsi="Arial"/>
        </w:rPr>
      </w:r>
      <w:r>
        <w:br w:type="page"/>
      </w:r>
    </w:p>
    <w:p>
      <w:pPr>
        <w:pStyle w:val="Normal"/>
        <w:spacing w:lineRule="auto" w:line="480"/>
        <w:rPr/>
      </w:pPr>
      <w:r>
        <w:rPr>
          <w:rFonts w:ascii="Arial" w:hAnsi="Arial"/>
        </w:rPr>
        <w:t>Table 5 Median (interquartile range, IQR) comparing muscle activity (normalized as % RVC) and Median Power Frequency between the processed data (new method using principle component analysis and k-means clustering) and unprocessed data (dropping entire subjects) by harvesting method.</w:t>
      </w:r>
    </w:p>
    <w:tbl>
      <w:tblPr>
        <w:tblW w:w="9900" w:type="dxa"/>
        <w:jc w:val="start"/>
        <w:tblInd w:w="10" w:type="dxa"/>
        <w:tblCellMar>
          <w:top w:w="0" w:type="dxa"/>
          <w:start w:w="10" w:type="dxa"/>
          <w:bottom w:w="0" w:type="dxa"/>
          <w:end w:w="10" w:type="dxa"/>
        </w:tblCellMar>
        <w:tblLook w:val="04a0" w:noHBand="0" w:noVBand="1" w:firstColumn="1" w:lastRow="0" w:lastColumn="0" w:firstRow="1"/>
      </w:tblPr>
      <w:tblGrid>
        <w:gridCol w:w="1471"/>
        <w:gridCol w:w="1994"/>
        <w:gridCol w:w="1694"/>
        <w:gridCol w:w="1590"/>
        <w:gridCol w:w="1590"/>
        <w:gridCol w:w="1560"/>
      </w:tblGrid>
      <w:tr>
        <w:trPr/>
        <w:tc>
          <w:tcPr>
            <w:tcW w:w="1471" w:type="dxa"/>
            <w:tcBorders>
              <w:top w:val="single" w:sz="4" w:space="0" w:color="000000"/>
            </w:tcBorders>
            <w:vAlign w:val="center"/>
          </w:tcPr>
          <w:p>
            <w:pPr>
              <w:pStyle w:val="TableContents"/>
              <w:jc w:val="center"/>
              <w:rPr/>
            </w:pPr>
            <w:r>
              <w:rPr/>
              <w:t>Work</w:t>
            </w:r>
          </w:p>
        </w:tc>
        <w:tc>
          <w:tcPr>
            <w:tcW w:w="1994" w:type="dxa"/>
            <w:tcBorders>
              <w:top w:val="single" w:sz="4" w:space="0" w:color="000000"/>
            </w:tcBorders>
            <w:tcMar>
              <w:top w:w="55" w:type="dxa"/>
              <w:start w:w="55" w:type="dxa"/>
              <w:bottom w:w="55" w:type="dxa"/>
              <w:end w:w="55" w:type="dxa"/>
            </w:tcMar>
            <w:vAlign w:val="center"/>
          </w:tcPr>
          <w:p>
            <w:pPr>
              <w:pStyle w:val="TableContents"/>
              <w:jc w:val="center"/>
              <w:rPr/>
            </w:pPr>
            <w:r>
              <w:rPr/>
            </w:r>
          </w:p>
        </w:tc>
        <w:tc>
          <w:tcPr>
            <w:tcW w:w="3284" w:type="dxa"/>
            <w:gridSpan w:val="2"/>
            <w:tcBorders>
              <w:top w:val="single" w:sz="4" w:space="0" w:color="000000"/>
            </w:tcBorders>
            <w:tcMar>
              <w:top w:w="55" w:type="dxa"/>
              <w:start w:w="55" w:type="dxa"/>
              <w:bottom w:w="55" w:type="dxa"/>
              <w:end w:w="55" w:type="dxa"/>
            </w:tcMar>
            <w:vAlign w:val="center"/>
          </w:tcPr>
          <w:p>
            <w:pPr>
              <w:pStyle w:val="TableContents"/>
              <w:jc w:val="center"/>
              <w:rPr/>
            </w:pPr>
            <w:r>
              <w:rPr/>
              <w:t>Non-dominant</w:t>
            </w:r>
          </w:p>
        </w:tc>
        <w:tc>
          <w:tcPr>
            <w:tcW w:w="3150" w:type="dxa"/>
            <w:gridSpan w:val="2"/>
            <w:tcBorders>
              <w:top w:val="single" w:sz="4" w:space="0" w:color="000000"/>
            </w:tcBorders>
            <w:tcMar>
              <w:top w:w="55" w:type="dxa"/>
              <w:start w:w="55" w:type="dxa"/>
              <w:bottom w:w="55" w:type="dxa"/>
              <w:end w:w="55" w:type="dxa"/>
            </w:tcMar>
            <w:vAlign w:val="center"/>
          </w:tcPr>
          <w:p>
            <w:pPr>
              <w:pStyle w:val="TableContents"/>
              <w:jc w:val="center"/>
              <w:rPr/>
            </w:pPr>
            <w:r>
              <w:rPr/>
              <w:t>Dominant</w:t>
            </w:r>
          </w:p>
        </w:tc>
      </w:tr>
      <w:tr>
        <w:trPr/>
        <w:tc>
          <w:tcPr>
            <w:tcW w:w="1471" w:type="dxa"/>
            <w:tcBorders>
              <w:bottom w:val="single" w:sz="12" w:space="0" w:color="000000"/>
            </w:tcBorders>
            <w:vAlign w:val="center"/>
          </w:tcPr>
          <w:p>
            <w:pPr>
              <w:pStyle w:val="TableContents"/>
              <w:jc w:val="center"/>
              <w:rPr/>
            </w:pPr>
            <w:r>
              <w:rPr/>
              <w:t>Method</w:t>
            </w:r>
          </w:p>
        </w:tc>
        <w:tc>
          <w:tcPr>
            <w:tcW w:w="1994" w:type="dxa"/>
            <w:tcBorders>
              <w:bottom w:val="single" w:sz="12" w:space="0" w:color="000000"/>
            </w:tcBorders>
            <w:tcMar>
              <w:top w:w="55" w:type="dxa"/>
              <w:start w:w="55" w:type="dxa"/>
              <w:bottom w:w="55" w:type="dxa"/>
              <w:end w:w="55" w:type="dxa"/>
            </w:tcMar>
            <w:vAlign w:val="center"/>
          </w:tcPr>
          <w:p>
            <w:pPr>
              <w:pStyle w:val="TableContents"/>
              <w:jc w:val="center"/>
              <w:rPr/>
            </w:pPr>
            <w:r>
              <w:rPr/>
              <w:t>Percentile</w:t>
            </w:r>
          </w:p>
        </w:tc>
        <w:tc>
          <w:tcPr>
            <w:tcW w:w="1694" w:type="dxa"/>
            <w:tcBorders>
              <w:bottom w:val="single" w:sz="12" w:space="0" w:color="000000"/>
            </w:tcBorders>
            <w:tcMar>
              <w:top w:w="55" w:type="dxa"/>
              <w:start w:w="55" w:type="dxa"/>
              <w:bottom w:w="55" w:type="dxa"/>
              <w:end w:w="55" w:type="dxa"/>
            </w:tcMar>
            <w:vAlign w:val="center"/>
          </w:tcPr>
          <w:p>
            <w:pPr>
              <w:pStyle w:val="TableContents"/>
              <w:jc w:val="center"/>
              <w:rPr/>
            </w:pPr>
            <w:r>
              <w:rPr/>
              <w:t>Processed</w:t>
            </w:r>
          </w:p>
        </w:tc>
        <w:tc>
          <w:tcPr>
            <w:tcW w:w="1590" w:type="dxa"/>
            <w:tcBorders>
              <w:bottom w:val="single" w:sz="12" w:space="0" w:color="000000"/>
            </w:tcBorders>
            <w:tcMar>
              <w:top w:w="55" w:type="dxa"/>
              <w:start w:w="55" w:type="dxa"/>
              <w:bottom w:w="55" w:type="dxa"/>
              <w:end w:w="55" w:type="dxa"/>
            </w:tcMar>
            <w:vAlign w:val="center"/>
          </w:tcPr>
          <w:p>
            <w:pPr>
              <w:pStyle w:val="TableContents"/>
              <w:jc w:val="center"/>
              <w:rPr/>
            </w:pPr>
            <w:r>
              <w:rPr/>
              <w:t>Unprocessed</w:t>
            </w:r>
          </w:p>
        </w:tc>
        <w:tc>
          <w:tcPr>
            <w:tcW w:w="1590" w:type="dxa"/>
            <w:tcBorders>
              <w:bottom w:val="single" w:sz="12" w:space="0" w:color="000000"/>
            </w:tcBorders>
            <w:tcMar>
              <w:top w:w="55" w:type="dxa"/>
              <w:start w:w="55" w:type="dxa"/>
              <w:bottom w:w="55" w:type="dxa"/>
              <w:end w:w="55" w:type="dxa"/>
            </w:tcMar>
            <w:vAlign w:val="center"/>
          </w:tcPr>
          <w:p>
            <w:pPr>
              <w:pStyle w:val="TableContents"/>
              <w:jc w:val="center"/>
              <w:rPr/>
            </w:pPr>
            <w:r>
              <w:rPr/>
              <w:t>Processed</w:t>
            </w:r>
          </w:p>
        </w:tc>
        <w:tc>
          <w:tcPr>
            <w:tcW w:w="1560" w:type="dxa"/>
            <w:tcBorders>
              <w:bottom w:val="single" w:sz="12" w:space="0" w:color="000000"/>
            </w:tcBorders>
            <w:tcMar>
              <w:top w:w="55" w:type="dxa"/>
              <w:start w:w="55" w:type="dxa"/>
              <w:bottom w:w="55" w:type="dxa"/>
              <w:end w:w="55" w:type="dxa"/>
            </w:tcMar>
            <w:vAlign w:val="center"/>
          </w:tcPr>
          <w:p>
            <w:pPr>
              <w:pStyle w:val="TableContents"/>
              <w:jc w:val="center"/>
              <w:rPr/>
            </w:pPr>
            <w:r>
              <w:rPr/>
              <w:t>Unprocessed</w:t>
            </w:r>
          </w:p>
        </w:tc>
      </w:tr>
      <w:tr>
        <w:trPr/>
        <w:tc>
          <w:tcPr>
            <w:tcW w:w="1471" w:type="dxa"/>
            <w:vMerge w:val="restart"/>
            <w:tcBorders>
              <w:top w:val="single" w:sz="12" w:space="0" w:color="000000"/>
            </w:tcBorders>
            <w:vAlign w:val="center"/>
          </w:tcPr>
          <w:p>
            <w:pPr>
              <w:pStyle w:val="TableContents"/>
              <w:jc w:val="center"/>
              <w:rPr/>
            </w:pPr>
            <w:r>
              <w:rPr/>
              <w:t>Ladder</w:t>
            </w:r>
          </w:p>
        </w:tc>
        <w:tc>
          <w:tcPr>
            <w:tcW w:w="1994" w:type="dxa"/>
            <w:tcBorders>
              <w:top w:val="single" w:sz="12" w:space="0" w:color="000000"/>
            </w:tcBorders>
            <w:tcMar>
              <w:top w:w="55" w:type="dxa"/>
              <w:start w:w="55" w:type="dxa"/>
              <w:bottom w:w="55" w:type="dxa"/>
              <w:end w:w="55" w:type="dxa"/>
            </w:tcMar>
            <w:vAlign w:val="center"/>
          </w:tcPr>
          <w:p>
            <w:pPr>
              <w:pStyle w:val="TableContents"/>
              <w:jc w:val="center"/>
              <w:rPr/>
            </w:pPr>
            <w:r>
              <w:rPr/>
              <w:t>10</w:t>
            </w:r>
            <w:r>
              <w:rPr>
                <w:position w:val="6"/>
                <w:sz w:val="16"/>
              </w:rPr>
              <w:t>th</w:t>
            </w:r>
            <w:r>
              <w:rPr/>
              <w:t xml:space="preserve"> percentile</w:t>
            </w:r>
          </w:p>
        </w:tc>
        <w:tc>
          <w:tcPr>
            <w:tcW w:w="1694" w:type="dxa"/>
            <w:tcBorders>
              <w:top w:val="single" w:sz="12" w:space="0" w:color="000000"/>
            </w:tcBorders>
            <w:tcMar>
              <w:top w:w="55" w:type="dxa"/>
              <w:start w:w="55" w:type="dxa"/>
              <w:bottom w:w="55" w:type="dxa"/>
              <w:end w:w="55" w:type="dxa"/>
            </w:tcMar>
            <w:vAlign w:val="center"/>
          </w:tcPr>
          <w:p>
            <w:pPr>
              <w:pStyle w:val="TableContents"/>
              <w:jc w:val="center"/>
              <w:rPr/>
            </w:pPr>
            <w:r>
              <w:rPr/>
              <w:t>96 (348)</w:t>
            </w:r>
          </w:p>
        </w:tc>
        <w:tc>
          <w:tcPr>
            <w:tcW w:w="1590" w:type="dxa"/>
            <w:tcBorders>
              <w:top w:val="single" w:sz="12" w:space="0" w:color="000000"/>
            </w:tcBorders>
            <w:tcMar>
              <w:top w:w="55" w:type="dxa"/>
              <w:start w:w="55" w:type="dxa"/>
              <w:bottom w:w="55" w:type="dxa"/>
              <w:end w:w="55" w:type="dxa"/>
            </w:tcMar>
            <w:vAlign w:val="center"/>
          </w:tcPr>
          <w:p>
            <w:pPr>
              <w:pStyle w:val="TableContents"/>
              <w:jc w:val="center"/>
              <w:rPr/>
            </w:pPr>
            <w:r>
              <w:rPr/>
              <w:t>98 (380)</w:t>
            </w:r>
          </w:p>
        </w:tc>
        <w:tc>
          <w:tcPr>
            <w:tcW w:w="1590" w:type="dxa"/>
            <w:tcBorders>
              <w:top w:val="single" w:sz="12" w:space="0" w:color="000000"/>
            </w:tcBorders>
            <w:tcMar>
              <w:top w:w="55" w:type="dxa"/>
              <w:start w:w="55" w:type="dxa"/>
              <w:bottom w:w="55" w:type="dxa"/>
              <w:end w:w="55" w:type="dxa"/>
            </w:tcMar>
            <w:vAlign w:val="center"/>
          </w:tcPr>
          <w:p>
            <w:pPr>
              <w:pStyle w:val="TableContents"/>
              <w:jc w:val="center"/>
              <w:rPr/>
            </w:pPr>
            <w:r>
              <w:rPr/>
              <w:t>186 (</w:t>
            </w:r>
            <w:r>
              <w:rPr/>
              <w:t>264</w:t>
            </w:r>
            <w:r>
              <w:rPr/>
              <w:t>)</w:t>
            </w:r>
          </w:p>
        </w:tc>
        <w:tc>
          <w:tcPr>
            <w:tcW w:w="1560" w:type="dxa"/>
            <w:tcBorders>
              <w:top w:val="single" w:sz="12" w:space="0" w:color="000000"/>
            </w:tcBorders>
            <w:tcMar>
              <w:top w:w="55" w:type="dxa"/>
              <w:start w:w="55" w:type="dxa"/>
              <w:bottom w:w="55" w:type="dxa"/>
              <w:end w:w="55" w:type="dxa"/>
            </w:tcMar>
            <w:vAlign w:val="center"/>
          </w:tcPr>
          <w:p>
            <w:pPr>
              <w:pStyle w:val="TableContents"/>
              <w:jc w:val="center"/>
              <w:rPr/>
            </w:pPr>
            <w:r>
              <w:rPr/>
              <w:t>215 (170)</w:t>
            </w:r>
          </w:p>
        </w:tc>
      </w:tr>
      <w:tr>
        <w:trPr/>
        <w:tc>
          <w:tcPr>
            <w:tcW w:w="1471" w:type="dxa"/>
            <w:vMerge w:val="continue"/>
            <w:tcBorders/>
            <w:vAlign w:val="center"/>
          </w:tcPr>
          <w:p>
            <w:pPr>
              <w:pStyle w:val="Normal"/>
              <w:rPr/>
            </w:pPr>
            <w:r>
              <w:rPr/>
            </w:r>
          </w:p>
        </w:tc>
        <w:tc>
          <w:tcPr>
            <w:tcW w:w="1994" w:type="dxa"/>
            <w:tcBorders/>
            <w:tcMar>
              <w:top w:w="55" w:type="dxa"/>
              <w:start w:w="55" w:type="dxa"/>
              <w:bottom w:w="55" w:type="dxa"/>
              <w:end w:w="55" w:type="dxa"/>
            </w:tcMar>
            <w:vAlign w:val="center"/>
          </w:tcPr>
          <w:p>
            <w:pPr>
              <w:pStyle w:val="TableContents"/>
              <w:jc w:val="center"/>
              <w:rPr/>
            </w:pPr>
            <w:r>
              <w:rPr/>
              <w:t>50</w:t>
            </w:r>
            <w:r>
              <w:rPr>
                <w:position w:val="6"/>
                <w:sz w:val="16"/>
              </w:rPr>
              <w:t>th</w:t>
            </w:r>
            <w:r>
              <w:rPr/>
              <w:t xml:space="preserve"> percentile</w:t>
            </w:r>
          </w:p>
        </w:tc>
        <w:tc>
          <w:tcPr>
            <w:tcW w:w="1694" w:type="dxa"/>
            <w:tcBorders/>
            <w:tcMar>
              <w:top w:w="55" w:type="dxa"/>
              <w:start w:w="55" w:type="dxa"/>
              <w:bottom w:w="55" w:type="dxa"/>
              <w:end w:w="55" w:type="dxa"/>
            </w:tcMar>
            <w:vAlign w:val="center"/>
          </w:tcPr>
          <w:p>
            <w:pPr>
              <w:pStyle w:val="TableContents"/>
              <w:jc w:val="center"/>
              <w:rPr/>
            </w:pPr>
            <w:r>
              <w:rPr/>
              <w:t>167 (573)</w:t>
            </w:r>
          </w:p>
        </w:tc>
        <w:tc>
          <w:tcPr>
            <w:tcW w:w="1590" w:type="dxa"/>
            <w:tcBorders/>
            <w:tcMar>
              <w:top w:w="55" w:type="dxa"/>
              <w:start w:w="55" w:type="dxa"/>
              <w:bottom w:w="55" w:type="dxa"/>
              <w:end w:w="55" w:type="dxa"/>
            </w:tcMar>
            <w:vAlign w:val="center"/>
          </w:tcPr>
          <w:p>
            <w:pPr>
              <w:pStyle w:val="TableContents"/>
              <w:jc w:val="center"/>
              <w:rPr/>
            </w:pPr>
            <w:r>
              <w:rPr/>
              <w:t>179 (668)</w:t>
            </w:r>
          </w:p>
        </w:tc>
        <w:tc>
          <w:tcPr>
            <w:tcW w:w="1590" w:type="dxa"/>
            <w:tcBorders/>
            <w:tcMar>
              <w:top w:w="55" w:type="dxa"/>
              <w:start w:w="55" w:type="dxa"/>
              <w:bottom w:w="55" w:type="dxa"/>
              <w:end w:w="55" w:type="dxa"/>
            </w:tcMar>
            <w:vAlign w:val="center"/>
          </w:tcPr>
          <w:p>
            <w:pPr>
              <w:pStyle w:val="TableContents"/>
              <w:jc w:val="center"/>
              <w:rPr/>
            </w:pPr>
            <w:r>
              <w:rPr/>
              <w:t>167 (461)</w:t>
            </w:r>
          </w:p>
        </w:tc>
        <w:tc>
          <w:tcPr>
            <w:tcW w:w="1560" w:type="dxa"/>
            <w:tcBorders/>
            <w:tcMar>
              <w:top w:w="55" w:type="dxa"/>
              <w:start w:w="55" w:type="dxa"/>
              <w:bottom w:w="55" w:type="dxa"/>
              <w:end w:w="55" w:type="dxa"/>
            </w:tcMar>
            <w:vAlign w:val="center"/>
          </w:tcPr>
          <w:p>
            <w:pPr>
              <w:pStyle w:val="TableContents"/>
              <w:jc w:val="center"/>
              <w:rPr/>
            </w:pPr>
            <w:r>
              <w:rPr/>
              <w:t>178 (528)</w:t>
            </w:r>
          </w:p>
        </w:tc>
      </w:tr>
      <w:tr>
        <w:trPr/>
        <w:tc>
          <w:tcPr>
            <w:tcW w:w="1471" w:type="dxa"/>
            <w:vMerge w:val="continue"/>
            <w:tcBorders/>
            <w:vAlign w:val="center"/>
          </w:tcPr>
          <w:p>
            <w:pPr>
              <w:pStyle w:val="Normal"/>
              <w:rPr/>
            </w:pPr>
            <w:r>
              <w:rPr/>
            </w:r>
          </w:p>
        </w:tc>
        <w:tc>
          <w:tcPr>
            <w:tcW w:w="1994" w:type="dxa"/>
            <w:tcBorders/>
            <w:tcMar>
              <w:top w:w="55" w:type="dxa"/>
              <w:start w:w="55" w:type="dxa"/>
              <w:bottom w:w="55" w:type="dxa"/>
              <w:end w:w="55" w:type="dxa"/>
            </w:tcMar>
            <w:vAlign w:val="center"/>
          </w:tcPr>
          <w:p>
            <w:pPr>
              <w:pStyle w:val="TableContents"/>
              <w:jc w:val="center"/>
              <w:rPr/>
            </w:pPr>
            <w:r>
              <w:rPr/>
              <w:t>90</w:t>
            </w:r>
            <w:r>
              <w:rPr>
                <w:position w:val="6"/>
                <w:sz w:val="16"/>
              </w:rPr>
              <w:t>th</w:t>
            </w:r>
            <w:r>
              <w:rPr/>
              <w:t xml:space="preserve"> percentile</w:t>
            </w:r>
          </w:p>
        </w:tc>
        <w:tc>
          <w:tcPr>
            <w:tcW w:w="1694" w:type="dxa"/>
            <w:tcBorders/>
            <w:tcMar>
              <w:top w:w="55" w:type="dxa"/>
              <w:start w:w="55" w:type="dxa"/>
              <w:bottom w:w="55" w:type="dxa"/>
              <w:end w:w="55" w:type="dxa"/>
            </w:tcMar>
            <w:vAlign w:val="center"/>
          </w:tcPr>
          <w:p>
            <w:pPr>
              <w:pStyle w:val="TableContents"/>
              <w:jc w:val="center"/>
              <w:rPr/>
            </w:pPr>
            <w:r>
              <w:rPr/>
              <w:t>272 (939)</w:t>
            </w:r>
          </w:p>
        </w:tc>
        <w:tc>
          <w:tcPr>
            <w:tcW w:w="1590" w:type="dxa"/>
            <w:tcBorders/>
            <w:tcMar>
              <w:top w:w="55" w:type="dxa"/>
              <w:start w:w="55" w:type="dxa"/>
              <w:bottom w:w="55" w:type="dxa"/>
              <w:end w:w="55" w:type="dxa"/>
            </w:tcMar>
            <w:vAlign w:val="center"/>
          </w:tcPr>
          <w:p>
            <w:pPr>
              <w:pStyle w:val="TableContents"/>
              <w:jc w:val="center"/>
              <w:rPr/>
            </w:pPr>
            <w:r>
              <w:rPr/>
              <w:t>281 (1030)</w:t>
            </w:r>
          </w:p>
        </w:tc>
        <w:tc>
          <w:tcPr>
            <w:tcW w:w="1590" w:type="dxa"/>
            <w:tcBorders/>
            <w:tcMar>
              <w:top w:w="55" w:type="dxa"/>
              <w:start w:w="55" w:type="dxa"/>
              <w:bottom w:w="55" w:type="dxa"/>
              <w:end w:w="55" w:type="dxa"/>
            </w:tcMar>
            <w:vAlign w:val="center"/>
          </w:tcPr>
          <w:p>
            <w:pPr>
              <w:pStyle w:val="TableContents"/>
              <w:jc w:val="center"/>
              <w:rPr/>
            </w:pPr>
            <w:r>
              <w:rPr/>
              <w:t>535 (840)</w:t>
            </w:r>
          </w:p>
        </w:tc>
        <w:tc>
          <w:tcPr>
            <w:tcW w:w="1560" w:type="dxa"/>
            <w:tcBorders/>
            <w:tcMar>
              <w:top w:w="55" w:type="dxa"/>
              <w:start w:w="55" w:type="dxa"/>
              <w:bottom w:w="55" w:type="dxa"/>
              <w:end w:w="55" w:type="dxa"/>
            </w:tcMar>
            <w:vAlign w:val="center"/>
          </w:tcPr>
          <w:p>
            <w:pPr>
              <w:pStyle w:val="TableContents"/>
              <w:jc w:val="center"/>
              <w:rPr/>
            </w:pPr>
            <w:r>
              <w:rPr/>
              <w:t>547 (932)</w:t>
            </w:r>
          </w:p>
        </w:tc>
      </w:tr>
      <w:tr>
        <w:trPr>
          <w:ins w:id="0" w:author="Peter Johnson" w:date="2021-09-27T08:24:00Z"/>
        </w:trPr>
        <w:tc>
          <w:tcPr>
            <w:tcW w:w="1471" w:type="dxa"/>
            <w:vMerge w:val="continue"/>
            <w:tcBorders>
              <w:bottom w:val="single" w:sz="4" w:space="0" w:color="000000"/>
            </w:tcBorders>
            <w:vAlign w:val="center"/>
          </w:tcPr>
          <w:p>
            <w:pPr>
              <w:pStyle w:val="Normal"/>
              <w:rPr/>
            </w:pPr>
            <w:r>
              <w:rPr/>
            </w:r>
          </w:p>
        </w:tc>
        <w:tc>
          <w:tcPr>
            <w:tcW w:w="1994" w:type="dxa"/>
            <w:tcBorders>
              <w:bottom w:val="single" w:sz="4" w:space="0" w:color="000000"/>
            </w:tcBorders>
            <w:tcMar>
              <w:top w:w="55" w:type="dxa"/>
              <w:start w:w="55" w:type="dxa"/>
              <w:bottom w:w="55" w:type="dxa"/>
              <w:end w:w="55" w:type="dxa"/>
            </w:tcMar>
            <w:vAlign w:val="center"/>
          </w:tcPr>
          <w:p>
            <w:pPr>
              <w:pStyle w:val="TableContents"/>
              <w:jc w:val="center"/>
              <w:rPr/>
            </w:pPr>
            <w:r>
              <w:rPr/>
              <w:t>Me</w:t>
            </w:r>
            <w:r>
              <w:rPr/>
              <w:t xml:space="preserve">dian </w:t>
            </w:r>
            <w:r>
              <w:rPr/>
              <w:t>P</w:t>
            </w:r>
            <w:r>
              <w:rPr/>
              <w:t xml:space="preserve">ower </w:t>
            </w:r>
            <w:r>
              <w:rPr/>
              <w:t>F</w:t>
            </w:r>
            <w:r>
              <w:rPr/>
              <w:t>requency</w:t>
            </w:r>
          </w:p>
        </w:tc>
        <w:tc>
          <w:tcPr>
            <w:tcW w:w="1694" w:type="dxa"/>
            <w:tcBorders>
              <w:bottom w:val="single" w:sz="4" w:space="0" w:color="000000"/>
            </w:tcBorders>
            <w:tcMar>
              <w:top w:w="55" w:type="dxa"/>
              <w:start w:w="55" w:type="dxa"/>
              <w:bottom w:w="55" w:type="dxa"/>
              <w:end w:w="55" w:type="dxa"/>
            </w:tcMar>
            <w:vAlign w:val="center"/>
          </w:tcPr>
          <w:p>
            <w:pPr>
              <w:pStyle w:val="TableContents"/>
              <w:jc w:val="center"/>
              <w:rPr/>
            </w:pPr>
            <w:r>
              <w:rPr/>
              <w:t>56.7 (7.1)</w:t>
            </w:r>
          </w:p>
        </w:tc>
        <w:tc>
          <w:tcPr>
            <w:tcW w:w="1590" w:type="dxa"/>
            <w:tcBorders>
              <w:bottom w:val="single" w:sz="4" w:space="0" w:color="000000"/>
            </w:tcBorders>
            <w:tcMar>
              <w:top w:w="55" w:type="dxa"/>
              <w:start w:w="55" w:type="dxa"/>
              <w:bottom w:w="55" w:type="dxa"/>
              <w:end w:w="55" w:type="dxa"/>
            </w:tcMar>
            <w:vAlign w:val="center"/>
          </w:tcPr>
          <w:p>
            <w:pPr>
              <w:pStyle w:val="TableContents"/>
              <w:jc w:val="center"/>
              <w:rPr/>
            </w:pPr>
            <w:r>
              <w:rPr/>
              <w:t>56.7 (7.6)</w:t>
            </w:r>
          </w:p>
        </w:tc>
        <w:tc>
          <w:tcPr>
            <w:tcW w:w="1590" w:type="dxa"/>
            <w:tcBorders>
              <w:bottom w:val="single" w:sz="4" w:space="0" w:color="000000"/>
            </w:tcBorders>
            <w:tcMar>
              <w:top w:w="55" w:type="dxa"/>
              <w:start w:w="55" w:type="dxa"/>
              <w:bottom w:w="55" w:type="dxa"/>
              <w:end w:w="55" w:type="dxa"/>
            </w:tcMar>
            <w:vAlign w:val="center"/>
          </w:tcPr>
          <w:p>
            <w:pPr>
              <w:pStyle w:val="TableContents"/>
              <w:jc w:val="center"/>
              <w:rPr/>
            </w:pPr>
            <w:r>
              <w:rPr/>
              <w:t>54.4 (5.4)</w:t>
            </w:r>
          </w:p>
        </w:tc>
        <w:tc>
          <w:tcPr>
            <w:tcW w:w="1560" w:type="dxa"/>
            <w:tcBorders>
              <w:bottom w:val="single" w:sz="4" w:space="0" w:color="000000"/>
            </w:tcBorders>
            <w:tcMar>
              <w:top w:w="55" w:type="dxa"/>
              <w:start w:w="55" w:type="dxa"/>
              <w:bottom w:w="55" w:type="dxa"/>
              <w:end w:w="55" w:type="dxa"/>
            </w:tcMar>
            <w:vAlign w:val="center"/>
          </w:tcPr>
          <w:p>
            <w:pPr>
              <w:pStyle w:val="TableContents"/>
              <w:jc w:val="center"/>
              <w:rPr/>
            </w:pPr>
            <w:r>
              <w:rPr/>
              <w:t>54.4 (6.6)</w:t>
            </w:r>
          </w:p>
        </w:tc>
      </w:tr>
      <w:tr>
        <w:trPr/>
        <w:tc>
          <w:tcPr>
            <w:tcW w:w="1471" w:type="dxa"/>
            <w:vMerge w:val="restart"/>
            <w:tcBorders>
              <w:top w:val="single" w:sz="4" w:space="0" w:color="000000"/>
            </w:tcBorders>
            <w:vAlign w:val="center"/>
          </w:tcPr>
          <w:p>
            <w:pPr>
              <w:pStyle w:val="TableContents"/>
              <w:jc w:val="center"/>
              <w:rPr/>
            </w:pPr>
            <w:r>
              <w:rPr/>
              <w:t>Platform</w:t>
            </w:r>
          </w:p>
        </w:tc>
        <w:tc>
          <w:tcPr>
            <w:tcW w:w="1994" w:type="dxa"/>
            <w:tcBorders>
              <w:top w:val="single" w:sz="4" w:space="0" w:color="000000"/>
            </w:tcBorders>
            <w:tcMar>
              <w:top w:w="55" w:type="dxa"/>
              <w:start w:w="55" w:type="dxa"/>
              <w:bottom w:w="55" w:type="dxa"/>
              <w:end w:w="55" w:type="dxa"/>
            </w:tcMar>
            <w:vAlign w:val="center"/>
          </w:tcPr>
          <w:p>
            <w:pPr>
              <w:pStyle w:val="TableContents"/>
              <w:jc w:val="center"/>
              <w:rPr/>
            </w:pPr>
            <w:r>
              <w:rPr/>
              <w:t>10</w:t>
            </w:r>
            <w:r>
              <w:rPr>
                <w:position w:val="6"/>
                <w:sz w:val="16"/>
              </w:rPr>
              <w:t>th</w:t>
            </w:r>
            <w:r>
              <w:rPr/>
              <w:t xml:space="preserve"> percentile</w:t>
            </w:r>
          </w:p>
        </w:tc>
        <w:tc>
          <w:tcPr>
            <w:tcW w:w="1694" w:type="dxa"/>
            <w:tcBorders>
              <w:top w:val="single" w:sz="4" w:space="0" w:color="000000"/>
            </w:tcBorders>
            <w:tcMar>
              <w:top w:w="55" w:type="dxa"/>
              <w:start w:w="55" w:type="dxa"/>
              <w:bottom w:w="55" w:type="dxa"/>
              <w:end w:w="55" w:type="dxa"/>
            </w:tcMar>
            <w:vAlign w:val="center"/>
          </w:tcPr>
          <w:p>
            <w:pPr>
              <w:pStyle w:val="TableContents"/>
              <w:jc w:val="center"/>
              <w:rPr/>
            </w:pPr>
            <w:r>
              <w:rPr/>
              <w:t>84 (48)</w:t>
            </w:r>
          </w:p>
        </w:tc>
        <w:tc>
          <w:tcPr>
            <w:tcW w:w="1590" w:type="dxa"/>
            <w:tcBorders>
              <w:top w:val="single" w:sz="4" w:space="0" w:color="000000"/>
            </w:tcBorders>
            <w:tcMar>
              <w:top w:w="55" w:type="dxa"/>
              <w:start w:w="55" w:type="dxa"/>
              <w:bottom w:w="55" w:type="dxa"/>
              <w:end w:w="55" w:type="dxa"/>
            </w:tcMar>
            <w:vAlign w:val="center"/>
          </w:tcPr>
          <w:p>
            <w:pPr>
              <w:pStyle w:val="TableContents"/>
              <w:jc w:val="center"/>
              <w:rPr/>
            </w:pPr>
            <w:r>
              <w:rPr/>
              <w:t>85 (89)</w:t>
            </w:r>
          </w:p>
        </w:tc>
        <w:tc>
          <w:tcPr>
            <w:tcW w:w="1590" w:type="dxa"/>
            <w:tcBorders>
              <w:top w:val="single" w:sz="4" w:space="0" w:color="000000"/>
            </w:tcBorders>
            <w:tcMar>
              <w:top w:w="55" w:type="dxa"/>
              <w:start w:w="55" w:type="dxa"/>
              <w:bottom w:w="55" w:type="dxa"/>
              <w:end w:w="55" w:type="dxa"/>
            </w:tcMar>
            <w:vAlign w:val="center"/>
          </w:tcPr>
          <w:p>
            <w:pPr>
              <w:pStyle w:val="TableContents"/>
              <w:jc w:val="center"/>
              <w:rPr/>
            </w:pPr>
            <w:r>
              <w:rPr/>
              <w:t>82 (100)</w:t>
            </w:r>
          </w:p>
        </w:tc>
        <w:tc>
          <w:tcPr>
            <w:tcW w:w="1560" w:type="dxa"/>
            <w:tcBorders>
              <w:top w:val="single" w:sz="4" w:space="0" w:color="000000"/>
            </w:tcBorders>
            <w:tcMar>
              <w:top w:w="55" w:type="dxa"/>
              <w:start w:w="55" w:type="dxa"/>
              <w:bottom w:w="55" w:type="dxa"/>
              <w:end w:w="55" w:type="dxa"/>
            </w:tcMar>
            <w:vAlign w:val="center"/>
          </w:tcPr>
          <w:p>
            <w:pPr>
              <w:pStyle w:val="TableContents"/>
              <w:jc w:val="center"/>
              <w:rPr/>
            </w:pPr>
            <w:r>
              <w:rPr/>
              <w:t>77 (123)</w:t>
            </w:r>
          </w:p>
        </w:tc>
      </w:tr>
      <w:tr>
        <w:trPr/>
        <w:tc>
          <w:tcPr>
            <w:tcW w:w="1471" w:type="dxa"/>
            <w:vMerge w:val="continue"/>
            <w:tcBorders/>
            <w:vAlign w:val="center"/>
          </w:tcPr>
          <w:p>
            <w:pPr>
              <w:pStyle w:val="Normal"/>
              <w:rPr/>
            </w:pPr>
            <w:r>
              <w:rPr/>
            </w:r>
          </w:p>
        </w:tc>
        <w:tc>
          <w:tcPr>
            <w:tcW w:w="1994" w:type="dxa"/>
            <w:tcBorders/>
            <w:tcMar>
              <w:top w:w="55" w:type="dxa"/>
              <w:start w:w="55" w:type="dxa"/>
              <w:bottom w:w="55" w:type="dxa"/>
              <w:end w:w="55" w:type="dxa"/>
            </w:tcMar>
            <w:vAlign w:val="center"/>
          </w:tcPr>
          <w:p>
            <w:pPr>
              <w:pStyle w:val="TableContents"/>
              <w:jc w:val="center"/>
              <w:rPr/>
            </w:pPr>
            <w:r>
              <w:rPr/>
              <w:t>50</w:t>
            </w:r>
            <w:r>
              <w:rPr>
                <w:position w:val="6"/>
                <w:sz w:val="16"/>
              </w:rPr>
              <w:t>th</w:t>
            </w:r>
            <w:r>
              <w:rPr/>
              <w:t xml:space="preserve"> percentile</w:t>
            </w:r>
          </w:p>
        </w:tc>
        <w:tc>
          <w:tcPr>
            <w:tcW w:w="1694" w:type="dxa"/>
            <w:tcBorders/>
            <w:tcMar>
              <w:top w:w="55" w:type="dxa"/>
              <w:start w:w="55" w:type="dxa"/>
              <w:bottom w:w="55" w:type="dxa"/>
              <w:end w:w="55" w:type="dxa"/>
            </w:tcMar>
            <w:vAlign w:val="center"/>
          </w:tcPr>
          <w:p>
            <w:pPr>
              <w:pStyle w:val="TableContents"/>
              <w:jc w:val="center"/>
              <w:rPr/>
            </w:pPr>
            <w:r>
              <w:rPr/>
              <w:t>142 (123)</w:t>
            </w:r>
          </w:p>
        </w:tc>
        <w:tc>
          <w:tcPr>
            <w:tcW w:w="1590" w:type="dxa"/>
            <w:tcBorders/>
            <w:tcMar>
              <w:top w:w="55" w:type="dxa"/>
              <w:start w:w="55" w:type="dxa"/>
              <w:bottom w:w="55" w:type="dxa"/>
              <w:end w:w="55" w:type="dxa"/>
            </w:tcMar>
            <w:vAlign w:val="center"/>
          </w:tcPr>
          <w:p>
            <w:pPr>
              <w:pStyle w:val="TableContents"/>
              <w:jc w:val="center"/>
              <w:rPr/>
            </w:pPr>
            <w:r>
              <w:rPr/>
              <w:t>148 (123)</w:t>
            </w:r>
          </w:p>
        </w:tc>
        <w:tc>
          <w:tcPr>
            <w:tcW w:w="1590" w:type="dxa"/>
            <w:tcBorders/>
            <w:tcMar>
              <w:top w:w="55" w:type="dxa"/>
              <w:start w:w="55" w:type="dxa"/>
              <w:bottom w:w="55" w:type="dxa"/>
              <w:end w:w="55" w:type="dxa"/>
            </w:tcMar>
            <w:vAlign w:val="center"/>
          </w:tcPr>
          <w:p>
            <w:pPr>
              <w:pStyle w:val="TableContents"/>
              <w:jc w:val="center"/>
              <w:rPr/>
            </w:pPr>
            <w:r>
              <w:rPr/>
              <w:t>134 (160)</w:t>
            </w:r>
          </w:p>
        </w:tc>
        <w:tc>
          <w:tcPr>
            <w:tcW w:w="1560" w:type="dxa"/>
            <w:tcBorders/>
            <w:tcMar>
              <w:top w:w="55" w:type="dxa"/>
              <w:start w:w="55" w:type="dxa"/>
              <w:bottom w:w="55" w:type="dxa"/>
              <w:end w:w="55" w:type="dxa"/>
            </w:tcMar>
            <w:vAlign w:val="center"/>
          </w:tcPr>
          <w:p>
            <w:pPr>
              <w:pStyle w:val="TableContents"/>
              <w:jc w:val="center"/>
              <w:rPr/>
            </w:pPr>
            <w:r>
              <w:rPr/>
              <w:t>134 (194)</w:t>
            </w:r>
          </w:p>
        </w:tc>
      </w:tr>
      <w:tr>
        <w:trPr/>
        <w:tc>
          <w:tcPr>
            <w:tcW w:w="1471" w:type="dxa"/>
            <w:vMerge w:val="continue"/>
            <w:tcBorders/>
            <w:vAlign w:val="center"/>
          </w:tcPr>
          <w:p>
            <w:pPr>
              <w:pStyle w:val="Normal"/>
              <w:rPr/>
            </w:pPr>
            <w:r>
              <w:rPr/>
            </w:r>
          </w:p>
        </w:tc>
        <w:tc>
          <w:tcPr>
            <w:tcW w:w="1994" w:type="dxa"/>
            <w:tcBorders/>
            <w:tcMar>
              <w:top w:w="55" w:type="dxa"/>
              <w:start w:w="55" w:type="dxa"/>
              <w:bottom w:w="55" w:type="dxa"/>
              <w:end w:w="55" w:type="dxa"/>
            </w:tcMar>
            <w:vAlign w:val="center"/>
          </w:tcPr>
          <w:p>
            <w:pPr>
              <w:pStyle w:val="TableContents"/>
              <w:jc w:val="center"/>
              <w:rPr/>
            </w:pPr>
            <w:r>
              <w:rPr/>
              <w:t>90</w:t>
            </w:r>
            <w:r>
              <w:rPr>
                <w:position w:val="6"/>
                <w:sz w:val="16"/>
              </w:rPr>
              <w:t>th</w:t>
            </w:r>
            <w:r>
              <w:rPr/>
              <w:t xml:space="preserve"> percentile</w:t>
            </w:r>
          </w:p>
        </w:tc>
        <w:tc>
          <w:tcPr>
            <w:tcW w:w="1694" w:type="dxa"/>
            <w:tcBorders/>
            <w:tcMar>
              <w:top w:w="55" w:type="dxa"/>
              <w:start w:w="55" w:type="dxa"/>
              <w:bottom w:w="55" w:type="dxa"/>
              <w:end w:w="55" w:type="dxa"/>
            </w:tcMar>
            <w:vAlign w:val="center"/>
          </w:tcPr>
          <w:p>
            <w:pPr>
              <w:pStyle w:val="TableContents"/>
              <w:jc w:val="center"/>
              <w:rPr/>
            </w:pPr>
            <w:r>
              <w:rPr/>
              <w:t>247 (179)</w:t>
            </w:r>
          </w:p>
        </w:tc>
        <w:tc>
          <w:tcPr>
            <w:tcW w:w="1590" w:type="dxa"/>
            <w:tcBorders/>
            <w:tcMar>
              <w:top w:w="55" w:type="dxa"/>
              <w:start w:w="55" w:type="dxa"/>
              <w:bottom w:w="55" w:type="dxa"/>
              <w:end w:w="55" w:type="dxa"/>
            </w:tcMar>
            <w:vAlign w:val="center"/>
          </w:tcPr>
          <w:p>
            <w:pPr>
              <w:pStyle w:val="TableContents"/>
              <w:jc w:val="center"/>
              <w:rPr/>
            </w:pPr>
            <w:r>
              <w:rPr/>
              <w:t>250 (171)</w:t>
            </w:r>
          </w:p>
        </w:tc>
        <w:tc>
          <w:tcPr>
            <w:tcW w:w="1590" w:type="dxa"/>
            <w:tcBorders/>
            <w:tcMar>
              <w:top w:w="55" w:type="dxa"/>
              <w:start w:w="55" w:type="dxa"/>
              <w:bottom w:w="55" w:type="dxa"/>
              <w:end w:w="55" w:type="dxa"/>
            </w:tcMar>
            <w:vAlign w:val="center"/>
          </w:tcPr>
          <w:p>
            <w:pPr>
              <w:pStyle w:val="TableContents"/>
              <w:jc w:val="center"/>
              <w:rPr/>
            </w:pPr>
            <w:r>
              <w:rPr/>
              <w:t>217 (131)</w:t>
            </w:r>
          </w:p>
        </w:tc>
        <w:tc>
          <w:tcPr>
            <w:tcW w:w="1560" w:type="dxa"/>
            <w:tcBorders/>
            <w:tcMar>
              <w:top w:w="55" w:type="dxa"/>
              <w:start w:w="55" w:type="dxa"/>
              <w:bottom w:w="55" w:type="dxa"/>
              <w:end w:w="55" w:type="dxa"/>
            </w:tcMar>
            <w:vAlign w:val="center"/>
          </w:tcPr>
          <w:p>
            <w:pPr>
              <w:pStyle w:val="TableContents"/>
              <w:jc w:val="center"/>
              <w:rPr/>
            </w:pPr>
            <w:r>
              <w:rPr/>
              <w:t>211 (236)</w:t>
            </w:r>
          </w:p>
        </w:tc>
      </w:tr>
      <w:tr>
        <w:trPr>
          <w:ins w:id="1" w:author="Peter Johnson" w:date="2021-09-27T08:25:00Z"/>
        </w:trPr>
        <w:tc>
          <w:tcPr>
            <w:tcW w:w="1471" w:type="dxa"/>
            <w:vMerge w:val="continue"/>
            <w:tcBorders>
              <w:bottom w:val="single" w:sz="4" w:space="0" w:color="000000"/>
            </w:tcBorders>
            <w:vAlign w:val="center"/>
          </w:tcPr>
          <w:p>
            <w:pPr>
              <w:pStyle w:val="Normal"/>
              <w:rPr/>
            </w:pPr>
            <w:r>
              <w:rPr/>
            </w:r>
          </w:p>
        </w:tc>
        <w:tc>
          <w:tcPr>
            <w:tcW w:w="1994" w:type="dxa"/>
            <w:tcBorders>
              <w:bottom w:val="single" w:sz="4" w:space="0" w:color="000000"/>
            </w:tcBorders>
            <w:tcMar>
              <w:top w:w="55" w:type="dxa"/>
              <w:start w:w="55" w:type="dxa"/>
              <w:bottom w:w="55" w:type="dxa"/>
              <w:end w:w="55" w:type="dxa"/>
            </w:tcMar>
            <w:vAlign w:val="center"/>
          </w:tcPr>
          <w:p>
            <w:pPr>
              <w:pStyle w:val="TableContents"/>
              <w:jc w:val="center"/>
              <w:rPr/>
            </w:pPr>
            <w:r>
              <w:rPr/>
              <w:t>Me</w:t>
            </w:r>
            <w:r>
              <w:rPr/>
              <w:t xml:space="preserve">dian </w:t>
            </w:r>
            <w:r>
              <w:rPr/>
              <w:t>P</w:t>
            </w:r>
            <w:r>
              <w:rPr/>
              <w:t xml:space="preserve">ower </w:t>
            </w:r>
            <w:r>
              <w:rPr/>
              <w:t>F</w:t>
            </w:r>
            <w:r>
              <w:rPr/>
              <w:t>requency</w:t>
            </w:r>
          </w:p>
        </w:tc>
        <w:tc>
          <w:tcPr>
            <w:tcW w:w="1694" w:type="dxa"/>
            <w:tcBorders>
              <w:bottom w:val="single" w:sz="4" w:space="0" w:color="000000"/>
            </w:tcBorders>
            <w:tcMar>
              <w:top w:w="55" w:type="dxa"/>
              <w:start w:w="55" w:type="dxa"/>
              <w:bottom w:w="55" w:type="dxa"/>
              <w:end w:w="55" w:type="dxa"/>
            </w:tcMar>
            <w:vAlign w:val="center"/>
          </w:tcPr>
          <w:p>
            <w:pPr>
              <w:pStyle w:val="TableContents"/>
              <w:jc w:val="center"/>
              <w:rPr/>
            </w:pPr>
            <w:r>
              <w:rPr/>
              <w:t>60.8 (11.0)</w:t>
            </w:r>
          </w:p>
        </w:tc>
        <w:tc>
          <w:tcPr>
            <w:tcW w:w="1590" w:type="dxa"/>
            <w:tcBorders>
              <w:bottom w:val="single" w:sz="4" w:space="0" w:color="000000"/>
            </w:tcBorders>
            <w:tcMar>
              <w:top w:w="55" w:type="dxa"/>
              <w:start w:w="55" w:type="dxa"/>
              <w:bottom w:w="55" w:type="dxa"/>
              <w:end w:w="55" w:type="dxa"/>
            </w:tcMar>
            <w:vAlign w:val="center"/>
          </w:tcPr>
          <w:p>
            <w:pPr>
              <w:pStyle w:val="TableContents"/>
              <w:jc w:val="center"/>
              <w:rPr/>
            </w:pPr>
            <w:r>
              <w:rPr/>
              <w:t>59.3 (11.6)</w:t>
            </w:r>
          </w:p>
        </w:tc>
        <w:tc>
          <w:tcPr>
            <w:tcW w:w="1590" w:type="dxa"/>
            <w:tcBorders>
              <w:bottom w:val="single" w:sz="4" w:space="0" w:color="000000"/>
            </w:tcBorders>
            <w:tcMar>
              <w:top w:w="55" w:type="dxa"/>
              <w:start w:w="55" w:type="dxa"/>
              <w:bottom w:w="55" w:type="dxa"/>
              <w:end w:w="55" w:type="dxa"/>
            </w:tcMar>
            <w:vAlign w:val="center"/>
          </w:tcPr>
          <w:p>
            <w:pPr>
              <w:pStyle w:val="TableContents"/>
              <w:jc w:val="center"/>
              <w:rPr/>
            </w:pPr>
            <w:r>
              <w:rPr/>
              <w:t>56.9 (11.9)</w:t>
            </w:r>
          </w:p>
        </w:tc>
        <w:tc>
          <w:tcPr>
            <w:tcW w:w="1560" w:type="dxa"/>
            <w:tcBorders>
              <w:bottom w:val="single" w:sz="4" w:space="0" w:color="000000"/>
            </w:tcBorders>
            <w:tcMar>
              <w:top w:w="55" w:type="dxa"/>
              <w:start w:w="55" w:type="dxa"/>
              <w:bottom w:w="55" w:type="dxa"/>
              <w:end w:w="55" w:type="dxa"/>
            </w:tcMar>
            <w:vAlign w:val="center"/>
          </w:tcPr>
          <w:p>
            <w:pPr>
              <w:pStyle w:val="TableContents"/>
              <w:jc w:val="center"/>
              <w:rPr/>
            </w:pPr>
            <w:r>
              <w:rPr/>
              <w:t>56.8 (12.0)</w:t>
            </w:r>
          </w:p>
        </w:tc>
      </w:tr>
      <w:tr>
        <w:trPr/>
        <w:tc>
          <w:tcPr>
            <w:tcW w:w="1471" w:type="dxa"/>
            <w:vMerge w:val="restart"/>
            <w:tcBorders>
              <w:top w:val="single" w:sz="4" w:space="0" w:color="000000"/>
            </w:tcBorders>
            <w:vAlign w:val="center"/>
          </w:tcPr>
          <w:p>
            <w:pPr>
              <w:pStyle w:val="TableContents"/>
              <w:jc w:val="center"/>
              <w:rPr/>
            </w:pPr>
            <w:r>
              <w:rPr/>
              <w:t>Ground</w:t>
            </w:r>
          </w:p>
        </w:tc>
        <w:tc>
          <w:tcPr>
            <w:tcW w:w="1994" w:type="dxa"/>
            <w:tcBorders>
              <w:top w:val="single" w:sz="4" w:space="0" w:color="000000"/>
            </w:tcBorders>
            <w:tcMar>
              <w:top w:w="55" w:type="dxa"/>
              <w:start w:w="55" w:type="dxa"/>
              <w:bottom w:w="55" w:type="dxa"/>
              <w:end w:w="55" w:type="dxa"/>
            </w:tcMar>
            <w:vAlign w:val="center"/>
          </w:tcPr>
          <w:p>
            <w:pPr>
              <w:pStyle w:val="TableContents"/>
              <w:jc w:val="center"/>
              <w:rPr/>
            </w:pPr>
            <w:r>
              <w:rPr/>
              <w:t>10</w:t>
            </w:r>
            <w:r>
              <w:rPr>
                <w:position w:val="6"/>
                <w:sz w:val="16"/>
              </w:rPr>
              <w:t>th</w:t>
            </w:r>
            <w:r>
              <w:rPr/>
              <w:t xml:space="preserve"> percentile</w:t>
            </w:r>
          </w:p>
        </w:tc>
        <w:tc>
          <w:tcPr>
            <w:tcW w:w="1694" w:type="dxa"/>
            <w:tcBorders>
              <w:top w:val="single" w:sz="4" w:space="0" w:color="000000"/>
            </w:tcBorders>
            <w:tcMar>
              <w:top w:w="55" w:type="dxa"/>
              <w:start w:w="55" w:type="dxa"/>
              <w:bottom w:w="55" w:type="dxa"/>
              <w:end w:w="55" w:type="dxa"/>
            </w:tcMar>
            <w:vAlign w:val="center"/>
          </w:tcPr>
          <w:p>
            <w:pPr>
              <w:pStyle w:val="TableContents"/>
              <w:jc w:val="center"/>
              <w:rPr/>
            </w:pPr>
            <w:r>
              <w:rPr/>
              <w:t>71 (66)</w:t>
            </w:r>
          </w:p>
        </w:tc>
        <w:tc>
          <w:tcPr>
            <w:tcW w:w="1590" w:type="dxa"/>
            <w:tcBorders>
              <w:top w:val="single" w:sz="4" w:space="0" w:color="000000"/>
            </w:tcBorders>
            <w:tcMar>
              <w:top w:w="55" w:type="dxa"/>
              <w:start w:w="55" w:type="dxa"/>
              <w:bottom w:w="55" w:type="dxa"/>
              <w:end w:w="55" w:type="dxa"/>
            </w:tcMar>
            <w:vAlign w:val="center"/>
          </w:tcPr>
          <w:p>
            <w:pPr>
              <w:pStyle w:val="TableContents"/>
              <w:jc w:val="center"/>
              <w:rPr/>
            </w:pPr>
            <w:r>
              <w:rPr/>
              <w:t>72 (76)</w:t>
            </w:r>
          </w:p>
        </w:tc>
        <w:tc>
          <w:tcPr>
            <w:tcW w:w="1590" w:type="dxa"/>
            <w:tcBorders>
              <w:top w:val="single" w:sz="4" w:space="0" w:color="000000"/>
            </w:tcBorders>
            <w:tcMar>
              <w:top w:w="55" w:type="dxa"/>
              <w:start w:w="55" w:type="dxa"/>
              <w:bottom w:w="55" w:type="dxa"/>
              <w:end w:w="55" w:type="dxa"/>
            </w:tcMar>
            <w:vAlign w:val="center"/>
          </w:tcPr>
          <w:p>
            <w:pPr>
              <w:pStyle w:val="TableContents"/>
              <w:jc w:val="center"/>
              <w:rPr/>
            </w:pPr>
            <w:r>
              <w:rPr/>
              <w:t>85 (111)</w:t>
            </w:r>
          </w:p>
        </w:tc>
        <w:tc>
          <w:tcPr>
            <w:tcW w:w="1560" w:type="dxa"/>
            <w:tcBorders>
              <w:top w:val="single" w:sz="4" w:space="0" w:color="000000"/>
            </w:tcBorders>
            <w:tcMar>
              <w:top w:w="55" w:type="dxa"/>
              <w:start w:w="55" w:type="dxa"/>
              <w:bottom w:w="55" w:type="dxa"/>
              <w:end w:w="55" w:type="dxa"/>
            </w:tcMar>
            <w:vAlign w:val="center"/>
          </w:tcPr>
          <w:p>
            <w:pPr>
              <w:pStyle w:val="TableContents"/>
              <w:jc w:val="center"/>
              <w:rPr/>
            </w:pPr>
            <w:r>
              <w:rPr/>
              <w:t>89 (96)</w:t>
            </w:r>
          </w:p>
        </w:tc>
      </w:tr>
      <w:tr>
        <w:trPr/>
        <w:tc>
          <w:tcPr>
            <w:tcW w:w="1471" w:type="dxa"/>
            <w:vMerge w:val="continue"/>
            <w:tcBorders/>
            <w:vAlign w:val="center"/>
          </w:tcPr>
          <w:p>
            <w:pPr>
              <w:pStyle w:val="Normal"/>
              <w:rPr/>
            </w:pPr>
            <w:r>
              <w:rPr/>
            </w:r>
          </w:p>
        </w:tc>
        <w:tc>
          <w:tcPr>
            <w:tcW w:w="1994" w:type="dxa"/>
            <w:tcBorders/>
            <w:tcMar>
              <w:top w:w="55" w:type="dxa"/>
              <w:start w:w="55" w:type="dxa"/>
              <w:bottom w:w="55" w:type="dxa"/>
              <w:end w:w="55" w:type="dxa"/>
            </w:tcMar>
            <w:vAlign w:val="center"/>
          </w:tcPr>
          <w:p>
            <w:pPr>
              <w:pStyle w:val="TableContents"/>
              <w:jc w:val="center"/>
              <w:rPr/>
            </w:pPr>
            <w:r>
              <w:rPr/>
              <w:t>50</w:t>
            </w:r>
            <w:r>
              <w:rPr>
                <w:position w:val="6"/>
                <w:sz w:val="16"/>
              </w:rPr>
              <w:t>th</w:t>
            </w:r>
            <w:r>
              <w:rPr/>
              <w:t xml:space="preserve"> percentile</w:t>
            </w:r>
          </w:p>
        </w:tc>
        <w:tc>
          <w:tcPr>
            <w:tcW w:w="1694" w:type="dxa"/>
            <w:tcBorders/>
            <w:tcMar>
              <w:top w:w="55" w:type="dxa"/>
              <w:start w:w="55" w:type="dxa"/>
              <w:bottom w:w="55" w:type="dxa"/>
              <w:end w:w="55" w:type="dxa"/>
            </w:tcMar>
            <w:vAlign w:val="center"/>
          </w:tcPr>
          <w:p>
            <w:pPr>
              <w:pStyle w:val="TableContents"/>
              <w:jc w:val="center"/>
              <w:rPr/>
            </w:pPr>
            <w:r>
              <w:rPr/>
              <w:t>127 (97)</w:t>
            </w:r>
          </w:p>
        </w:tc>
        <w:tc>
          <w:tcPr>
            <w:tcW w:w="1590" w:type="dxa"/>
            <w:tcBorders/>
            <w:tcMar>
              <w:top w:w="55" w:type="dxa"/>
              <w:start w:w="55" w:type="dxa"/>
              <w:bottom w:w="55" w:type="dxa"/>
              <w:end w:w="55" w:type="dxa"/>
            </w:tcMar>
            <w:vAlign w:val="center"/>
          </w:tcPr>
          <w:p>
            <w:pPr>
              <w:pStyle w:val="TableContents"/>
              <w:jc w:val="center"/>
              <w:rPr/>
            </w:pPr>
            <w:r>
              <w:rPr/>
              <w:t>135 (106)</w:t>
            </w:r>
          </w:p>
        </w:tc>
        <w:tc>
          <w:tcPr>
            <w:tcW w:w="1590" w:type="dxa"/>
            <w:tcBorders/>
            <w:tcMar>
              <w:top w:w="55" w:type="dxa"/>
              <w:start w:w="55" w:type="dxa"/>
              <w:bottom w:w="55" w:type="dxa"/>
              <w:end w:w="55" w:type="dxa"/>
            </w:tcMar>
            <w:vAlign w:val="center"/>
          </w:tcPr>
          <w:p>
            <w:pPr>
              <w:pStyle w:val="TableContents"/>
              <w:jc w:val="center"/>
              <w:rPr/>
            </w:pPr>
            <w:r>
              <w:rPr/>
              <w:t>137 (110)</w:t>
            </w:r>
          </w:p>
        </w:tc>
        <w:tc>
          <w:tcPr>
            <w:tcW w:w="1560" w:type="dxa"/>
            <w:tcBorders/>
            <w:tcMar>
              <w:top w:w="55" w:type="dxa"/>
              <w:start w:w="55" w:type="dxa"/>
              <w:bottom w:w="55" w:type="dxa"/>
              <w:end w:w="55" w:type="dxa"/>
            </w:tcMar>
            <w:vAlign w:val="center"/>
          </w:tcPr>
          <w:p>
            <w:pPr>
              <w:pStyle w:val="TableContents"/>
              <w:jc w:val="center"/>
              <w:rPr/>
            </w:pPr>
            <w:r>
              <w:rPr/>
              <w:t>147 (96)</w:t>
            </w:r>
          </w:p>
        </w:tc>
      </w:tr>
      <w:tr>
        <w:trPr/>
        <w:tc>
          <w:tcPr>
            <w:tcW w:w="1471" w:type="dxa"/>
            <w:vMerge w:val="continue"/>
            <w:tcBorders/>
            <w:vAlign w:val="center"/>
          </w:tcPr>
          <w:p>
            <w:pPr>
              <w:pStyle w:val="Normal"/>
              <w:rPr/>
            </w:pPr>
            <w:r>
              <w:rPr/>
            </w:r>
          </w:p>
        </w:tc>
        <w:tc>
          <w:tcPr>
            <w:tcW w:w="1994" w:type="dxa"/>
            <w:tcBorders/>
            <w:tcMar>
              <w:top w:w="55" w:type="dxa"/>
              <w:start w:w="55" w:type="dxa"/>
              <w:bottom w:w="55" w:type="dxa"/>
              <w:end w:w="55" w:type="dxa"/>
            </w:tcMar>
            <w:vAlign w:val="center"/>
          </w:tcPr>
          <w:p>
            <w:pPr>
              <w:pStyle w:val="TableContents"/>
              <w:jc w:val="center"/>
              <w:rPr/>
            </w:pPr>
            <w:r>
              <w:rPr/>
              <w:t>90</w:t>
            </w:r>
            <w:r>
              <w:rPr>
                <w:position w:val="6"/>
                <w:sz w:val="16"/>
              </w:rPr>
              <w:t>th</w:t>
            </w:r>
            <w:r>
              <w:rPr/>
              <w:t xml:space="preserve"> percentile</w:t>
            </w:r>
          </w:p>
        </w:tc>
        <w:tc>
          <w:tcPr>
            <w:tcW w:w="1694" w:type="dxa"/>
            <w:tcBorders/>
            <w:tcMar>
              <w:top w:w="55" w:type="dxa"/>
              <w:start w:w="55" w:type="dxa"/>
              <w:bottom w:w="55" w:type="dxa"/>
              <w:end w:w="55" w:type="dxa"/>
            </w:tcMar>
            <w:vAlign w:val="center"/>
          </w:tcPr>
          <w:p>
            <w:pPr>
              <w:pStyle w:val="TableContents"/>
              <w:jc w:val="center"/>
              <w:rPr/>
            </w:pPr>
            <w:r>
              <w:rPr/>
              <w:t>228 (173)</w:t>
            </w:r>
          </w:p>
        </w:tc>
        <w:tc>
          <w:tcPr>
            <w:tcW w:w="1590" w:type="dxa"/>
            <w:tcBorders/>
            <w:tcMar>
              <w:top w:w="55" w:type="dxa"/>
              <w:start w:w="55" w:type="dxa"/>
              <w:bottom w:w="55" w:type="dxa"/>
              <w:end w:w="55" w:type="dxa"/>
            </w:tcMar>
            <w:vAlign w:val="center"/>
          </w:tcPr>
          <w:p>
            <w:pPr>
              <w:pStyle w:val="TableContents"/>
              <w:jc w:val="center"/>
              <w:rPr/>
            </w:pPr>
            <w:r>
              <w:rPr/>
              <w:t>242 (240)</w:t>
            </w:r>
          </w:p>
        </w:tc>
        <w:tc>
          <w:tcPr>
            <w:tcW w:w="1590" w:type="dxa"/>
            <w:tcBorders/>
            <w:tcMar>
              <w:top w:w="55" w:type="dxa"/>
              <w:start w:w="55" w:type="dxa"/>
              <w:bottom w:w="55" w:type="dxa"/>
              <w:end w:w="55" w:type="dxa"/>
            </w:tcMar>
            <w:vAlign w:val="center"/>
          </w:tcPr>
          <w:p>
            <w:pPr>
              <w:pStyle w:val="TableContents"/>
              <w:jc w:val="center"/>
              <w:rPr/>
            </w:pPr>
            <w:r>
              <w:rPr/>
              <w:t>217 (257)</w:t>
            </w:r>
          </w:p>
        </w:tc>
        <w:tc>
          <w:tcPr>
            <w:tcW w:w="1560" w:type="dxa"/>
            <w:tcBorders/>
            <w:tcMar>
              <w:top w:w="55" w:type="dxa"/>
              <w:start w:w="55" w:type="dxa"/>
              <w:bottom w:w="55" w:type="dxa"/>
              <w:end w:w="55" w:type="dxa"/>
            </w:tcMar>
            <w:vAlign w:val="center"/>
          </w:tcPr>
          <w:p>
            <w:pPr>
              <w:pStyle w:val="TableContents"/>
              <w:jc w:val="center"/>
              <w:rPr/>
            </w:pPr>
            <w:r>
              <w:rPr/>
              <w:t>241 (274)</w:t>
            </w:r>
          </w:p>
        </w:tc>
      </w:tr>
      <w:tr>
        <w:trPr>
          <w:ins w:id="2" w:author="Peter Johnson" w:date="2021-09-27T08:25:00Z"/>
        </w:trPr>
        <w:tc>
          <w:tcPr>
            <w:tcW w:w="1471" w:type="dxa"/>
            <w:vMerge w:val="continue"/>
            <w:tcBorders>
              <w:bottom w:val="single" w:sz="4" w:space="0" w:color="000000"/>
            </w:tcBorders>
            <w:vAlign w:val="center"/>
          </w:tcPr>
          <w:p>
            <w:pPr>
              <w:pStyle w:val="Normal"/>
              <w:rPr/>
            </w:pPr>
            <w:r>
              <w:rPr/>
            </w:r>
          </w:p>
        </w:tc>
        <w:tc>
          <w:tcPr>
            <w:tcW w:w="1994" w:type="dxa"/>
            <w:tcBorders>
              <w:bottom w:val="single" w:sz="4" w:space="0" w:color="000000"/>
            </w:tcBorders>
            <w:tcMar>
              <w:top w:w="55" w:type="dxa"/>
              <w:start w:w="55" w:type="dxa"/>
              <w:bottom w:w="55" w:type="dxa"/>
              <w:end w:w="55" w:type="dxa"/>
            </w:tcMar>
            <w:vAlign w:val="center"/>
          </w:tcPr>
          <w:p>
            <w:pPr>
              <w:pStyle w:val="TableContents"/>
              <w:jc w:val="center"/>
              <w:rPr/>
            </w:pPr>
            <w:r>
              <w:rPr/>
              <w:t>Me</w:t>
            </w:r>
            <w:r>
              <w:rPr/>
              <w:t xml:space="preserve">dian </w:t>
            </w:r>
            <w:r>
              <w:rPr/>
              <w:t>P</w:t>
            </w:r>
            <w:r>
              <w:rPr/>
              <w:t xml:space="preserve">ower </w:t>
            </w:r>
            <w:r>
              <w:rPr/>
              <w:t>F</w:t>
            </w:r>
            <w:r>
              <w:rPr/>
              <w:t>requency</w:t>
            </w:r>
          </w:p>
        </w:tc>
        <w:tc>
          <w:tcPr>
            <w:tcW w:w="1694" w:type="dxa"/>
            <w:tcBorders>
              <w:bottom w:val="single" w:sz="4" w:space="0" w:color="000000"/>
            </w:tcBorders>
            <w:tcMar>
              <w:top w:w="55" w:type="dxa"/>
              <w:start w:w="55" w:type="dxa"/>
              <w:bottom w:w="55" w:type="dxa"/>
              <w:end w:w="55" w:type="dxa"/>
            </w:tcMar>
            <w:vAlign w:val="center"/>
          </w:tcPr>
          <w:p>
            <w:pPr>
              <w:pStyle w:val="TableContents"/>
              <w:jc w:val="center"/>
              <w:rPr/>
            </w:pPr>
            <w:r>
              <w:rPr/>
              <w:t>53.4 (7.4)</w:t>
            </w:r>
          </w:p>
        </w:tc>
        <w:tc>
          <w:tcPr>
            <w:tcW w:w="1590" w:type="dxa"/>
            <w:tcBorders>
              <w:bottom w:val="single" w:sz="4" w:space="0" w:color="000000"/>
            </w:tcBorders>
            <w:tcMar>
              <w:top w:w="55" w:type="dxa"/>
              <w:start w:w="55" w:type="dxa"/>
              <w:bottom w:w="55" w:type="dxa"/>
              <w:end w:w="55" w:type="dxa"/>
            </w:tcMar>
            <w:vAlign w:val="center"/>
          </w:tcPr>
          <w:p>
            <w:pPr>
              <w:pStyle w:val="TableContents"/>
              <w:jc w:val="center"/>
              <w:rPr/>
            </w:pPr>
            <w:r>
              <w:rPr/>
              <w:t>54.9 (7.6)</w:t>
            </w:r>
          </w:p>
        </w:tc>
        <w:tc>
          <w:tcPr>
            <w:tcW w:w="1590" w:type="dxa"/>
            <w:tcBorders>
              <w:bottom w:val="single" w:sz="4" w:space="0" w:color="000000"/>
            </w:tcBorders>
            <w:tcMar>
              <w:top w:w="55" w:type="dxa"/>
              <w:start w:w="55" w:type="dxa"/>
              <w:bottom w:w="55" w:type="dxa"/>
              <w:end w:w="55" w:type="dxa"/>
            </w:tcMar>
            <w:vAlign w:val="center"/>
          </w:tcPr>
          <w:p>
            <w:pPr>
              <w:pStyle w:val="TableContents"/>
              <w:jc w:val="center"/>
              <w:rPr/>
            </w:pPr>
            <w:r>
              <w:rPr/>
              <w:t>56.3 (7.3)</w:t>
            </w:r>
          </w:p>
        </w:tc>
        <w:tc>
          <w:tcPr>
            <w:tcW w:w="1560" w:type="dxa"/>
            <w:tcBorders>
              <w:bottom w:val="single" w:sz="4" w:space="0" w:color="000000"/>
            </w:tcBorders>
            <w:tcMar>
              <w:top w:w="55" w:type="dxa"/>
              <w:start w:w="55" w:type="dxa"/>
              <w:bottom w:w="55" w:type="dxa"/>
              <w:end w:w="55" w:type="dxa"/>
            </w:tcMar>
            <w:vAlign w:val="center"/>
          </w:tcPr>
          <w:p>
            <w:pPr>
              <w:pStyle w:val="TableContents"/>
              <w:jc w:val="center"/>
              <w:rPr/>
            </w:pPr>
            <w:r>
              <w:rPr/>
              <w:t>57.4 (8.1)</w:t>
            </w:r>
          </w:p>
        </w:tc>
      </w:tr>
    </w:tbl>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Roboto">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decimal"/>
      <w:lvlText w:val="%1."/>
      <w:lvlJc w:val="start"/>
      <w:pPr>
        <w:tabs>
          <w:tab w:val="num" w:pos="0"/>
        </w:tabs>
        <w:ind w:start="720" w:hanging="360"/>
      </w:pPr>
    </w:lvl>
    <w:lvl w:ilvl="1">
      <w:start w:val="1"/>
      <w:numFmt w:val="decimal"/>
      <w:lvlText w:val="%2."/>
      <w:lvlJc w:val="start"/>
      <w:pPr>
        <w:tabs>
          <w:tab w:val="num" w:pos="0"/>
        </w:tabs>
        <w:ind w:start="1080" w:hanging="360"/>
      </w:pPr>
    </w:lvl>
    <w:lvl w:ilvl="2">
      <w:start w:val="1"/>
      <w:numFmt w:val="decimal"/>
      <w:lvlText w:val="%3."/>
      <w:lvlJc w:val="start"/>
      <w:pPr>
        <w:tabs>
          <w:tab w:val="num" w:pos="0"/>
        </w:tabs>
        <w:ind w:start="1440" w:hanging="360"/>
      </w:pPr>
    </w:lvl>
    <w:lvl w:ilvl="3">
      <w:start w:val="1"/>
      <w:numFmt w:val="decimal"/>
      <w:lvlText w:val="%4."/>
      <w:lvlJc w:val="start"/>
      <w:pPr>
        <w:tabs>
          <w:tab w:val="num" w:pos="0"/>
        </w:tabs>
        <w:ind w:start="1800" w:hanging="360"/>
      </w:pPr>
    </w:lvl>
    <w:lvl w:ilvl="4">
      <w:start w:val="1"/>
      <w:numFmt w:val="decimal"/>
      <w:lvlText w:val="%5."/>
      <w:lvlJc w:val="start"/>
      <w:pPr>
        <w:tabs>
          <w:tab w:val="num" w:pos="0"/>
        </w:tabs>
        <w:ind w:start="2160" w:hanging="360"/>
      </w:pPr>
    </w:lvl>
    <w:lvl w:ilvl="5">
      <w:start w:val="1"/>
      <w:numFmt w:val="decimal"/>
      <w:lvlText w:val="%6."/>
      <w:lvlJc w:val="start"/>
      <w:pPr>
        <w:tabs>
          <w:tab w:val="num" w:pos="0"/>
        </w:tabs>
        <w:ind w:start="2520" w:hanging="360"/>
      </w:pPr>
    </w:lvl>
    <w:lvl w:ilvl="6">
      <w:start w:val="1"/>
      <w:numFmt w:val="decimal"/>
      <w:lvlText w:val="%7."/>
      <w:lvlJc w:val="start"/>
      <w:pPr>
        <w:tabs>
          <w:tab w:val="num" w:pos="0"/>
        </w:tabs>
        <w:ind w:start="2880" w:hanging="360"/>
      </w:pPr>
    </w:lvl>
    <w:lvl w:ilvl="7">
      <w:start w:val="1"/>
      <w:numFmt w:val="decimal"/>
      <w:lvlText w:val="%8."/>
      <w:lvlJc w:val="start"/>
      <w:pPr>
        <w:tabs>
          <w:tab w:val="num" w:pos="0"/>
        </w:tabs>
        <w:ind w:start="3240" w:hanging="360"/>
      </w:pPr>
    </w:lvl>
    <w:lvl w:ilvl="8">
      <w:start w:val="1"/>
      <w:numFmt w:val="decimal"/>
      <w:lvlText w:val="%9."/>
      <w:lvlJc w:val="start"/>
      <w:pPr>
        <w:tabs>
          <w:tab w:val="num" w:pos="0"/>
        </w:tabs>
        <w:ind w:star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textAlignment w:val="baseline"/>
    </w:pPr>
    <w:rPr>
      <w:rFonts w:ascii="Liberation Serif" w:hAnsi="Liberation Serif" w:eastAsia="Noto Serif CJK SC" w:cs="Lohit Devanagari"/>
      <w:color w:val="auto"/>
      <w:kern w:val="2"/>
      <w:sz w:val="24"/>
      <w:szCs w:val="24"/>
      <w:lang w:val="en-CA" w:eastAsia="zh-CN" w:bidi="hi-IN"/>
    </w:rPr>
  </w:style>
  <w:style w:type="paragraph" w:styleId="Heading1">
    <w:name w:val="Heading 1"/>
    <w:basedOn w:val="Heading"/>
    <w:next w:val="TextBody"/>
    <w:uiPriority w:val="9"/>
    <w:qFormat/>
    <w:pPr>
      <w:numPr>
        <w:ilvl w:val="0"/>
        <w:numId w:val="1"/>
      </w:numPr>
      <w:outlineLvl w:val="0"/>
    </w:pPr>
    <w:rPr>
      <w:b/>
      <w:bCs/>
    </w:rPr>
  </w:style>
  <w:style w:type="paragraph" w:styleId="Heading2">
    <w:name w:val="Heading 2"/>
    <w:basedOn w:val="Heading"/>
    <w:next w:val="TextBody"/>
    <w:uiPriority w:val="9"/>
    <w:unhideWhenUsed/>
    <w:qFormat/>
    <w:pPr>
      <w:numPr>
        <w:ilvl w:val="1"/>
        <w:numId w:val="1"/>
      </w:numPr>
      <w:spacing w:before="200" w:after="0"/>
      <w:outlineLvl w:val="1"/>
    </w:pPr>
    <w:rPr>
      <w:b/>
      <w:bCs/>
    </w:rPr>
  </w:style>
  <w:style w:type="paragraph" w:styleId="Heading3">
    <w:name w:val="Heading 3"/>
    <w:basedOn w:val="Heading"/>
    <w:next w:val="TextBody"/>
    <w:uiPriority w:val="9"/>
    <w:unhideWhenUsed/>
    <w:qFormat/>
    <w:pPr>
      <w:numPr>
        <w:ilvl w:val="2"/>
        <w:numId w:val="1"/>
      </w:numPr>
      <w:spacing w:before="140" w:after="0"/>
      <w:outlineLvl w:val="2"/>
    </w:pPr>
    <w:rPr>
      <w:b/>
      <w:b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InternetLink">
    <w:name w:val="Hyperlink"/>
    <w:rPr>
      <w:color w:val="000080"/>
      <w:u w:val="single"/>
    </w:rPr>
  </w:style>
  <w:style w:type="character" w:styleId="Quotation" w:customStyle="1">
    <w:name w:val="Quotation"/>
    <w:qFormat/>
    <w:rPr>
      <w:i/>
      <w:iCs/>
    </w:rPr>
  </w:style>
  <w:style w:type="character" w:styleId="Emphasis">
    <w:name w:val="Emphasis"/>
    <w:qFormat/>
    <w:rPr>
      <w:i/>
      <w:iCs/>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cs="Mangal"/>
      <w:sz w:val="20"/>
      <w:szCs w:val="18"/>
    </w:rPr>
  </w:style>
  <w:style w:type="character" w:styleId="CommentSubjectChar" w:customStyle="1">
    <w:name w:val="Comment Subject Char"/>
    <w:basedOn w:val="CommentTextChar"/>
    <w:qFormat/>
    <w:rPr>
      <w:rFonts w:cs="Mangal"/>
      <w:b/>
      <w:bCs/>
      <w:sz w:val="20"/>
      <w:szCs w:val="18"/>
    </w:rPr>
  </w:style>
  <w:style w:type="character" w:styleId="StrongEmphasis" w:customStyle="1">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ONormal" w:customStyle="1">
    <w:name w:val="LO-Normal"/>
    <w:qFormat/>
    <w:pPr>
      <w:widowControl/>
      <w:suppressAutoHyphens w:val="true"/>
      <w:bidi w:val="0"/>
      <w:spacing w:before="0" w:after="0"/>
      <w:jc w:val="start"/>
      <w:textAlignment w:val="baseline"/>
    </w:pPr>
    <w:rPr>
      <w:rFonts w:ascii="Liberation Serif" w:hAnsi="Liberation Serif" w:eastAsia="Noto Serif CJK SC" w:cs="Lohit Devanagari"/>
      <w:color w:val="auto"/>
      <w:kern w:val="2"/>
      <w:sz w:val="24"/>
      <w:szCs w:val="24"/>
      <w:lang w:val="en-CA" w:eastAsia="zh-CN" w:bidi="hi-IN"/>
    </w:r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after="0"/>
      <w:jc w:val="center"/>
    </w:pPr>
    <w:rPr>
      <w:sz w:val="36"/>
      <w:szCs w:val="36"/>
    </w:rPr>
  </w:style>
  <w:style w:type="paragraph" w:styleId="Annotationtext">
    <w:name w:val="annotation text"/>
    <w:basedOn w:val="LONormal"/>
    <w:qFormat/>
    <w:pPr/>
    <w:rPr>
      <w:rFonts w:cs="Mangal"/>
      <w:sz w:val="20"/>
      <w:szCs w:val="18"/>
    </w:rPr>
  </w:style>
  <w:style w:type="paragraph" w:styleId="Annotationsubject">
    <w:name w:val="annotation subject"/>
    <w:basedOn w:val="Annotationtext"/>
    <w:next w:val="Annotationtext"/>
    <w:qFormat/>
    <w:pPr/>
    <w:rPr>
      <w:b/>
      <w:b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678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LibreOffice/6.4.7.2$Linux_X86_64 LibreOffice_project/40$Build-2</Application>
  <Pages>25</Pages>
  <Words>5781</Words>
  <Characters>32946</Characters>
  <CharactersWithSpaces>38367</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2021-06-03T16:45:00Z</dcterms:created>
  <dc:creator/>
  <dc:description/>
  <dc:language>en-CA</dc:language>
  <cp:lastModifiedBy/>
  <dcterms:modified xsi:type="dcterms:W3CDTF">2021-09-28T13:55:13Z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